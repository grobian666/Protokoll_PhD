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E73" w:rsidRDefault="00944E73" w:rsidP="00BB4530">
      <w:pPr>
        <w:jc w:val="center"/>
        <w:rPr>
          <w:ins w:id="0" w:author="oHqBhbwI2o8JWJEU" w:date="2019-06-20T18:44:00Z"/>
          <w:b/>
          <w:bCs/>
        </w:rPr>
      </w:pPr>
      <w:ins w:id="1" w:author="oHqBhbwI2o8JWJEU" w:date="2019-06-20T18:28:00Z">
        <w:r>
          <w:rPr>
            <w:b/>
            <w:bCs/>
          </w:rPr>
          <w:t>PERSONS</w:t>
        </w:r>
      </w:ins>
    </w:p>
    <w:p w:rsidR="00933F1B" w:rsidRDefault="00933F1B" w:rsidP="00BB4530">
      <w:pPr>
        <w:jc w:val="center"/>
        <w:rPr>
          <w:ins w:id="2" w:author="oHqBhbwI2o8JWJEU" w:date="2019-06-20T18:28:00Z"/>
          <w:b/>
          <w:bCs/>
        </w:rPr>
      </w:pPr>
    </w:p>
    <w:p w:rsidR="00944E73" w:rsidRDefault="00933F1B" w:rsidP="00BB4530">
      <w:pPr>
        <w:jc w:val="center"/>
        <w:rPr>
          <w:ins w:id="3" w:author="oHqBhbwI2o8JWJEU" w:date="2019-06-20T18:28:00Z"/>
          <w:b/>
          <w:bCs/>
        </w:rPr>
      </w:pPr>
      <w:ins w:id="4" w:author="oHqBhbwI2o8JWJEU" w:date="2019-06-20T18:44:00Z">
        <w:r>
          <w:rPr>
            <w:b/>
            <w:bCs/>
          </w:rPr>
          <w:t>Für die Tabellenansicht</w:t>
        </w:r>
      </w:ins>
    </w:p>
    <w:p w:rsidR="00944E73" w:rsidRPr="00933F1B" w:rsidRDefault="00944E73" w:rsidP="00944E73">
      <w:pPr>
        <w:rPr>
          <w:ins w:id="5" w:author="oHqBhbwI2o8JWJEU" w:date="2019-06-20T18:36:00Z"/>
          <w:rPrChange w:id="6" w:author="oHqBhbwI2o8JWJEU" w:date="2019-06-20T18:50:00Z">
            <w:rPr>
              <w:ins w:id="7" w:author="oHqBhbwI2o8JWJEU" w:date="2019-06-20T18:36:00Z"/>
              <w:b/>
              <w:bCs/>
            </w:rPr>
          </w:rPrChange>
        </w:rPr>
      </w:pPr>
      <w:ins w:id="8" w:author="oHqBhbwI2o8JWJEU" w:date="2019-06-20T18:36:00Z">
        <w:r w:rsidRPr="00933F1B">
          <w:rPr>
            <w:rPrChange w:id="9" w:author="oHqBhbwI2o8JWJEU" w:date="2019-06-20T18:50:00Z">
              <w:rPr>
                <w:b/>
                <w:bCs/>
              </w:rPr>
            </w:rPrChange>
          </w:rPr>
          <w:t>v.l.n.r.</w:t>
        </w:r>
      </w:ins>
    </w:p>
    <w:p w:rsidR="00944E73" w:rsidRPr="00933F1B" w:rsidRDefault="00944E73" w:rsidP="00944E73">
      <w:pPr>
        <w:rPr>
          <w:ins w:id="10" w:author="oHqBhbwI2o8JWJEU" w:date="2019-06-20T18:27:00Z"/>
          <w:rPrChange w:id="11" w:author="oHqBhbwI2o8JWJEU" w:date="2019-06-20T18:50:00Z">
            <w:rPr>
              <w:ins w:id="12" w:author="oHqBhbwI2o8JWJEU" w:date="2019-06-20T18:27:00Z"/>
              <w:b/>
              <w:bCs/>
            </w:rPr>
          </w:rPrChange>
        </w:rPr>
        <w:pPrChange w:id="13" w:author="oHqBhbwI2o8JWJEU" w:date="2019-06-20T18:28:00Z">
          <w:pPr>
            <w:jc w:val="center"/>
          </w:pPr>
        </w:pPrChange>
      </w:pPr>
      <w:ins w:id="14" w:author="oHqBhbwI2o8JWJEU" w:date="2019-06-20T18:36:00Z">
        <w:r w:rsidRPr="00933F1B">
          <w:rPr>
            <w:rPrChange w:id="15" w:author="oHqBhbwI2o8JWJEU" w:date="2019-06-20T18:50:00Z">
              <w:rPr>
                <w:b/>
                <w:bCs/>
              </w:rPr>
            </w:rPrChange>
          </w:rPr>
          <w:t>ID = id</w:t>
        </w:r>
      </w:ins>
      <w:ins w:id="16" w:author="oHqBhbwI2o8JWJEU" w:date="2019-06-20T18:37:00Z">
        <w:r w:rsidRPr="00933F1B">
          <w:rPr>
            <w:rPrChange w:id="17" w:author="oHqBhbwI2o8JWJEU" w:date="2019-06-20T18:50:00Z">
              <w:rPr>
                <w:b/>
                <w:bCs/>
              </w:rPr>
            </w:rPrChange>
          </w:rPr>
          <w:t xml:space="preserve"> – </w:t>
        </w:r>
      </w:ins>
      <w:ins w:id="18" w:author="oHqBhbwI2o8JWJEU" w:date="2019-06-20T18:38:00Z">
        <w:r w:rsidR="00933F1B" w:rsidRPr="00933F1B">
          <w:rPr>
            <w:rPrChange w:id="19" w:author="oHqBhbwI2o8JWJEU" w:date="2019-06-20T18:50:00Z">
              <w:rPr>
                <w:b/>
                <w:bCs/>
              </w:rPr>
            </w:rPrChange>
          </w:rPr>
          <w:t xml:space="preserve">name = name – additional name = </w:t>
        </w:r>
      </w:ins>
      <w:ins w:id="20" w:author="oHqBhbwI2o8JWJEU" w:date="2019-06-20T18:47:00Z">
        <w:r w:rsidR="00933F1B" w:rsidRPr="00933F1B">
          <w:rPr>
            <w:rPrChange w:id="21" w:author="oHqBhbwI2o8JWJEU" w:date="2019-06-20T18:50:00Z">
              <w:rPr>
                <w:b/>
                <w:bCs/>
              </w:rPr>
            </w:rPrChange>
          </w:rPr>
          <w:t>other_</w:t>
        </w:r>
      </w:ins>
      <w:ins w:id="22" w:author="oHqBhbwI2o8JWJEU" w:date="2019-06-20T18:38:00Z">
        <w:r w:rsidR="00933F1B" w:rsidRPr="00933F1B">
          <w:rPr>
            <w:rPrChange w:id="23" w:author="oHqBhbwI2o8JWJEU" w:date="2019-06-20T18:50:00Z">
              <w:rPr>
                <w:b/>
                <w:bCs/>
              </w:rPr>
            </w:rPrChange>
          </w:rPr>
          <w:t>name</w:t>
        </w:r>
      </w:ins>
      <w:ins w:id="24" w:author="oHqBhbwI2o8JWJEU" w:date="2019-06-20T18:47:00Z">
        <w:r w:rsidR="00933F1B" w:rsidRPr="00933F1B">
          <w:rPr>
            <w:rPrChange w:id="25" w:author="oHqBhbwI2o8JWJEU" w:date="2019-06-20T18:50:00Z">
              <w:rPr>
                <w:b/>
                <w:bCs/>
              </w:rPr>
            </w:rPrChange>
          </w:rPr>
          <w:t xml:space="preserve"> – english = name_</w:t>
        </w:r>
      </w:ins>
      <w:ins w:id="26" w:author="oHqBhbwI2o8JWJEU" w:date="2019-06-20T18:38:00Z">
        <w:r w:rsidR="00933F1B" w:rsidRPr="00933F1B">
          <w:rPr>
            <w:rPrChange w:id="27" w:author="oHqBhbwI2o8JWJEU" w:date="2019-06-20T18:50:00Z">
              <w:rPr>
                <w:b/>
                <w:bCs/>
              </w:rPr>
            </w:rPrChange>
          </w:rPr>
          <w:t>translit – gender = gender</w:t>
        </w:r>
      </w:ins>
    </w:p>
    <w:p w:rsidR="00944E73" w:rsidRDefault="00944E73" w:rsidP="00BB4530">
      <w:pPr>
        <w:jc w:val="center"/>
        <w:rPr>
          <w:ins w:id="28" w:author="oHqBhbwI2o8JWJEU" w:date="2019-06-20T18:44:00Z"/>
          <w:b/>
          <w:bCs/>
        </w:rPr>
      </w:pPr>
    </w:p>
    <w:p w:rsidR="00933F1B" w:rsidRDefault="00933F1B" w:rsidP="00BB4530">
      <w:pPr>
        <w:jc w:val="center"/>
        <w:rPr>
          <w:ins w:id="29" w:author="oHqBhbwI2o8JWJEU" w:date="2019-06-20T18:44:00Z"/>
          <w:b/>
          <w:bCs/>
        </w:rPr>
      </w:pPr>
      <w:ins w:id="30" w:author="oHqBhbwI2o8JWJEU" w:date="2019-06-20T18:44:00Z">
        <w:r>
          <w:rPr>
            <w:b/>
            <w:bCs/>
          </w:rPr>
          <w:t>Für die Filtersuche</w:t>
        </w:r>
      </w:ins>
    </w:p>
    <w:p w:rsidR="00933F1B" w:rsidRPr="00933F1B" w:rsidRDefault="00933F1B" w:rsidP="00933F1B">
      <w:pPr>
        <w:rPr>
          <w:ins w:id="31" w:author="oHqBhbwI2o8JWJEU" w:date="2019-06-20T18:44:00Z"/>
          <w:rPrChange w:id="32" w:author="oHqBhbwI2o8JWJEU" w:date="2019-06-20T18:50:00Z">
            <w:rPr>
              <w:ins w:id="33" w:author="oHqBhbwI2o8JWJEU" w:date="2019-06-20T18:44:00Z"/>
              <w:b/>
              <w:bCs/>
            </w:rPr>
          </w:rPrChange>
        </w:rPr>
      </w:pPr>
      <w:ins w:id="34" w:author="oHqBhbwI2o8JWJEU" w:date="2019-06-20T18:44:00Z">
        <w:r w:rsidRPr="00933F1B">
          <w:rPr>
            <w:rPrChange w:id="35" w:author="oHqBhbwI2o8JWJEU" w:date="2019-06-20T18:50:00Z">
              <w:rPr>
                <w:b/>
                <w:bCs/>
              </w:rPr>
            </w:rPrChange>
          </w:rPr>
          <w:t>v.o.n.u.</w:t>
        </w:r>
      </w:ins>
    </w:p>
    <w:p w:rsidR="00933F1B" w:rsidRPr="00933F1B" w:rsidRDefault="00933F1B" w:rsidP="00933F1B">
      <w:pPr>
        <w:rPr>
          <w:ins w:id="36" w:author="oHqBhbwI2o8JWJEU" w:date="2019-06-20T18:48:00Z"/>
          <w:rPrChange w:id="37" w:author="oHqBhbwI2o8JWJEU" w:date="2019-06-20T18:50:00Z">
            <w:rPr>
              <w:ins w:id="38" w:author="oHqBhbwI2o8JWJEU" w:date="2019-06-20T18:48:00Z"/>
              <w:b/>
              <w:bCs/>
            </w:rPr>
          </w:rPrChange>
        </w:rPr>
      </w:pPr>
      <w:ins w:id="39" w:author="oHqBhbwI2o8JWJEU" w:date="2019-06-20T18:44:00Z">
        <w:r w:rsidRPr="00933F1B">
          <w:rPr>
            <w:rPrChange w:id="40" w:author="oHqBhbwI2o8JWJEU" w:date="2019-06-20T18:50:00Z">
              <w:rPr>
                <w:b/>
                <w:bCs/>
              </w:rPr>
            </w:rPrChange>
          </w:rPr>
          <w:t>ID = id – name = name</w:t>
        </w:r>
      </w:ins>
      <w:ins w:id="41" w:author="oHqBhbwI2o8JWJEU" w:date="2019-06-20T18:46:00Z">
        <w:r w:rsidRPr="00933F1B">
          <w:rPr>
            <w:rPrChange w:id="42" w:author="oHqBhbwI2o8JWJEU" w:date="2019-06-20T18:50:00Z">
              <w:rPr>
                <w:b/>
                <w:bCs/>
              </w:rPr>
            </w:rPrChange>
          </w:rPr>
          <w:t xml:space="preserve"> – </w:t>
        </w:r>
      </w:ins>
      <w:ins w:id="43" w:author="oHqBhbwI2o8JWJEU" w:date="2019-06-20T18:47:00Z">
        <w:r w:rsidRPr="00933F1B">
          <w:rPr>
            <w:rPrChange w:id="44" w:author="oHqBhbwI2o8JWJEU" w:date="2019-06-20T18:50:00Z">
              <w:rPr>
                <w:b/>
                <w:bCs/>
              </w:rPr>
            </w:rPrChange>
          </w:rPr>
          <w:t xml:space="preserve">english = </w:t>
        </w:r>
      </w:ins>
      <w:ins w:id="45" w:author="oHqBhbwI2o8JWJEU" w:date="2019-06-20T18:48:00Z">
        <w:r w:rsidRPr="00933F1B">
          <w:rPr>
            <w:rPrChange w:id="46" w:author="oHqBhbwI2o8JWJEU" w:date="2019-06-20T18:50:00Z">
              <w:rPr>
                <w:b/>
                <w:bCs/>
              </w:rPr>
            </w:rPrChange>
          </w:rPr>
          <w:t>name_translit – gender = gender</w:t>
        </w:r>
      </w:ins>
    </w:p>
    <w:p w:rsidR="00933F1B" w:rsidRPr="00933F1B" w:rsidRDefault="00933F1B" w:rsidP="00933F1B">
      <w:pPr>
        <w:jc w:val="center"/>
        <w:rPr>
          <w:ins w:id="47" w:author="oHqBhbwI2o8JWJEU" w:date="2019-06-20T18:48:00Z"/>
          <w:rPrChange w:id="48" w:author="oHqBhbwI2o8JWJEU" w:date="2019-06-20T18:50:00Z">
            <w:rPr>
              <w:ins w:id="49" w:author="oHqBhbwI2o8JWJEU" w:date="2019-06-20T18:48:00Z"/>
              <w:b/>
              <w:bCs/>
            </w:rPr>
          </w:rPrChange>
        </w:rPr>
      </w:pPr>
      <w:ins w:id="50" w:author="oHqBhbwI2o8JWJEU" w:date="2019-06-20T18:48:00Z">
        <w:r w:rsidRPr="00933F1B">
          <w:rPr>
            <w:rPrChange w:id="51" w:author="oHqBhbwI2o8JWJEU" w:date="2019-06-20T18:50:00Z">
              <w:rPr>
                <w:b/>
                <w:bCs/>
              </w:rPr>
            </w:rPrChange>
          </w:rPr>
          <w:t>Für die Datenblattansicht</w:t>
        </w:r>
      </w:ins>
    </w:p>
    <w:p w:rsidR="00933F1B" w:rsidRDefault="00933F1B" w:rsidP="00933F1B">
      <w:pPr>
        <w:rPr>
          <w:ins w:id="52" w:author="oHqBhbwI2o8JWJEU" w:date="2019-06-20T18:48:00Z"/>
        </w:rPr>
      </w:pPr>
    </w:p>
    <w:p w:rsidR="00933F1B" w:rsidRDefault="00933F1B" w:rsidP="00933F1B">
      <w:pPr>
        <w:rPr>
          <w:ins w:id="53" w:author="oHqBhbwI2o8JWJEU" w:date="2019-06-20T18:48:00Z"/>
        </w:rPr>
      </w:pPr>
      <w:ins w:id="54" w:author="oHqBhbwI2o8JWJEU" w:date="2019-06-20T18:48:00Z">
        <w:r>
          <w:t xml:space="preserve">Unter </w:t>
        </w:r>
        <w:r w:rsidRPr="00E47A75">
          <w:rPr>
            <w:i/>
            <w:iCs/>
          </w:rPr>
          <w:t>General Information</w:t>
        </w:r>
        <w:r>
          <w:t>:</w:t>
        </w:r>
      </w:ins>
    </w:p>
    <w:p w:rsidR="00933F1B" w:rsidRPr="00933F1B" w:rsidRDefault="00933F1B" w:rsidP="00933F1B">
      <w:pPr>
        <w:pStyle w:val="Listenabsatz"/>
        <w:numPr>
          <w:ilvl w:val="0"/>
          <w:numId w:val="3"/>
        </w:numPr>
        <w:rPr>
          <w:ins w:id="55" w:author="oHqBhbwI2o8JWJEU" w:date="2019-06-20T18:48:00Z"/>
          <w:rPrChange w:id="56" w:author="oHqBhbwI2o8JWJEU" w:date="2019-06-20T18:50:00Z">
            <w:rPr>
              <w:ins w:id="57" w:author="oHqBhbwI2o8JWJEU" w:date="2019-06-20T18:48:00Z"/>
              <w:b/>
              <w:bCs/>
            </w:rPr>
          </w:rPrChange>
        </w:rPr>
        <w:pPrChange w:id="58" w:author="oHqBhbwI2o8JWJEU" w:date="2019-06-20T18:51:00Z">
          <w:pPr/>
        </w:pPrChange>
      </w:pPr>
      <w:ins w:id="59" w:author="oHqBhbwI2o8JWJEU" w:date="2019-06-20T18:48:00Z">
        <w:r w:rsidRPr="00933F1B">
          <w:rPr>
            <w:rPrChange w:id="60" w:author="oHqBhbwI2o8JWJEU" w:date="2019-06-20T18:50:00Z">
              <w:rPr>
                <w:b/>
                <w:bCs/>
              </w:rPr>
            </w:rPrChange>
          </w:rPr>
          <w:t>ID = id</w:t>
        </w:r>
      </w:ins>
    </w:p>
    <w:p w:rsidR="00933F1B" w:rsidRPr="00933F1B" w:rsidRDefault="00933F1B" w:rsidP="00933F1B">
      <w:pPr>
        <w:pStyle w:val="Listenabsatz"/>
        <w:numPr>
          <w:ilvl w:val="0"/>
          <w:numId w:val="3"/>
        </w:numPr>
        <w:rPr>
          <w:ins w:id="61" w:author="oHqBhbwI2o8JWJEU" w:date="2019-06-20T18:48:00Z"/>
          <w:rPrChange w:id="62" w:author="oHqBhbwI2o8JWJEU" w:date="2019-06-20T18:50:00Z">
            <w:rPr>
              <w:ins w:id="63" w:author="oHqBhbwI2o8JWJEU" w:date="2019-06-20T18:48:00Z"/>
              <w:b/>
              <w:bCs/>
            </w:rPr>
          </w:rPrChange>
        </w:rPr>
        <w:pPrChange w:id="64" w:author="oHqBhbwI2o8JWJEU" w:date="2019-06-20T18:51:00Z">
          <w:pPr/>
        </w:pPrChange>
      </w:pPr>
      <w:ins w:id="65" w:author="oHqBhbwI2o8JWJEU" w:date="2019-06-20T18:48:00Z">
        <w:r w:rsidRPr="00933F1B">
          <w:rPr>
            <w:rPrChange w:id="66" w:author="oHqBhbwI2o8JWJEU" w:date="2019-06-20T18:50:00Z">
              <w:rPr>
                <w:b/>
                <w:bCs/>
              </w:rPr>
            </w:rPrChange>
          </w:rPr>
          <w:t>Name = name</w:t>
        </w:r>
      </w:ins>
    </w:p>
    <w:p w:rsidR="00933F1B" w:rsidRPr="00933F1B" w:rsidRDefault="00933F1B" w:rsidP="00933F1B">
      <w:pPr>
        <w:pStyle w:val="Listenabsatz"/>
        <w:numPr>
          <w:ilvl w:val="0"/>
          <w:numId w:val="3"/>
        </w:numPr>
        <w:rPr>
          <w:ins w:id="67" w:author="oHqBhbwI2o8JWJEU" w:date="2019-06-20T18:49:00Z"/>
          <w:rPrChange w:id="68" w:author="oHqBhbwI2o8JWJEU" w:date="2019-06-20T18:50:00Z">
            <w:rPr>
              <w:ins w:id="69" w:author="oHqBhbwI2o8JWJEU" w:date="2019-06-20T18:49:00Z"/>
              <w:b/>
              <w:bCs/>
            </w:rPr>
          </w:rPrChange>
        </w:rPr>
        <w:pPrChange w:id="70" w:author="oHqBhbwI2o8JWJEU" w:date="2019-06-20T18:51:00Z">
          <w:pPr/>
        </w:pPrChange>
      </w:pPr>
      <w:ins w:id="71" w:author="oHqBhbwI2o8JWJEU" w:date="2019-06-20T18:49:00Z">
        <w:r w:rsidRPr="00933F1B">
          <w:rPr>
            <w:rPrChange w:id="72" w:author="oHqBhbwI2o8JWJEU" w:date="2019-06-20T18:50:00Z">
              <w:rPr>
                <w:b/>
                <w:bCs/>
              </w:rPr>
            </w:rPrChange>
          </w:rPr>
          <w:t>English = other_name</w:t>
        </w:r>
      </w:ins>
    </w:p>
    <w:p w:rsidR="00933F1B" w:rsidRDefault="00933F1B" w:rsidP="00933F1B">
      <w:pPr>
        <w:pStyle w:val="Listenabsatz"/>
        <w:numPr>
          <w:ilvl w:val="0"/>
          <w:numId w:val="3"/>
        </w:numPr>
        <w:rPr>
          <w:ins w:id="73" w:author="oHqBhbwI2o8JWJEU" w:date="2019-06-20T18:50:00Z"/>
        </w:rPr>
        <w:pPrChange w:id="74" w:author="oHqBhbwI2o8JWJEU" w:date="2019-06-20T18:51:00Z">
          <w:pPr/>
        </w:pPrChange>
      </w:pPr>
      <w:ins w:id="75" w:author="oHqBhbwI2o8JWJEU" w:date="2019-06-20T18:49:00Z">
        <w:r w:rsidRPr="00933F1B">
          <w:rPr>
            <w:rPrChange w:id="76" w:author="oHqBhbwI2o8JWJEU" w:date="2019-06-20T18:50:00Z">
              <w:rPr>
                <w:b/>
                <w:bCs/>
              </w:rPr>
            </w:rPrChange>
          </w:rPr>
          <w:t>Additional name = other_name</w:t>
        </w:r>
      </w:ins>
    </w:p>
    <w:p w:rsidR="00933F1B" w:rsidRDefault="00933F1B" w:rsidP="00933F1B">
      <w:pPr>
        <w:pStyle w:val="Listenabsatz"/>
        <w:numPr>
          <w:ilvl w:val="0"/>
          <w:numId w:val="3"/>
        </w:numPr>
        <w:rPr>
          <w:ins w:id="77" w:author="oHqBhbwI2o8JWJEU" w:date="2019-06-20T18:51:00Z"/>
        </w:rPr>
        <w:pPrChange w:id="78" w:author="oHqBhbwI2o8JWJEU" w:date="2019-06-20T18:51:00Z">
          <w:pPr/>
        </w:pPrChange>
      </w:pPr>
      <w:bookmarkStart w:id="79" w:name="_GoBack"/>
      <w:bookmarkEnd w:id="79"/>
      <w:ins w:id="80" w:author="oHqBhbwI2o8JWJEU" w:date="2019-06-20T18:50:00Z">
        <w:r>
          <w:t>Gender = gender</w:t>
        </w:r>
      </w:ins>
    </w:p>
    <w:p w:rsidR="00933F1B" w:rsidRDefault="00933F1B" w:rsidP="00933F1B">
      <w:pPr>
        <w:rPr>
          <w:ins w:id="81" w:author="oHqBhbwI2o8JWJEU" w:date="2019-06-20T18:51:00Z"/>
        </w:rPr>
      </w:pPr>
    </w:p>
    <w:p w:rsidR="00933F1B" w:rsidRDefault="00933F1B" w:rsidP="00933F1B">
      <w:pPr>
        <w:rPr>
          <w:ins w:id="82" w:author="oHqBhbwI2o8JWJEU" w:date="2019-06-20T18:51:00Z"/>
        </w:rPr>
      </w:pPr>
      <w:ins w:id="83" w:author="oHqBhbwI2o8JWJEU" w:date="2019-06-20T18:51:00Z">
        <w:r>
          <w:t xml:space="preserve">Unter </w:t>
        </w:r>
        <w:r w:rsidRPr="00B01658">
          <w:rPr>
            <w:i/>
            <w:iCs/>
          </w:rPr>
          <w:t>Addtional Information</w:t>
        </w:r>
        <w:r>
          <w:t xml:space="preserve">: </w:t>
        </w:r>
      </w:ins>
    </w:p>
    <w:p w:rsidR="00933F1B" w:rsidRPr="00933F1B" w:rsidRDefault="00933F1B" w:rsidP="00933F1B">
      <w:pPr>
        <w:pStyle w:val="Listenabsatz"/>
        <w:numPr>
          <w:ilvl w:val="0"/>
          <w:numId w:val="2"/>
        </w:numPr>
        <w:rPr>
          <w:ins w:id="84" w:author="oHqBhbwI2o8JWJEU" w:date="2019-06-20T18:49:00Z"/>
          <w:rPrChange w:id="85" w:author="oHqBhbwI2o8JWJEU" w:date="2019-06-20T18:50:00Z">
            <w:rPr>
              <w:ins w:id="86" w:author="oHqBhbwI2o8JWJEU" w:date="2019-06-20T18:49:00Z"/>
              <w:b/>
              <w:bCs/>
            </w:rPr>
          </w:rPrChange>
        </w:rPr>
        <w:pPrChange w:id="87" w:author="oHqBhbwI2o8JWJEU" w:date="2019-06-20T18:51:00Z">
          <w:pPr/>
        </w:pPrChange>
      </w:pPr>
      <w:ins w:id="88" w:author="oHqBhbwI2o8JWJEU" w:date="2019-06-20T18:51:00Z">
        <w:r>
          <w:t>Reference = person_no_ranke</w:t>
        </w:r>
      </w:ins>
    </w:p>
    <w:p w:rsidR="00933F1B" w:rsidRDefault="00933F1B" w:rsidP="00933F1B">
      <w:pPr>
        <w:rPr>
          <w:ins w:id="89" w:author="oHqBhbwI2o8JWJEU" w:date="2019-06-20T18:44:00Z"/>
          <w:b/>
          <w:bCs/>
        </w:rPr>
        <w:pPrChange w:id="90" w:author="oHqBhbwI2o8JWJEU" w:date="2019-06-20T18:44:00Z">
          <w:pPr>
            <w:jc w:val="center"/>
          </w:pPr>
        </w:pPrChange>
      </w:pPr>
    </w:p>
    <w:p w:rsidR="00933F1B" w:rsidRDefault="00933F1B" w:rsidP="00933F1B">
      <w:pPr>
        <w:rPr>
          <w:ins w:id="91" w:author="oHqBhbwI2o8JWJEU" w:date="2019-06-20T18:49:00Z"/>
        </w:rPr>
      </w:pPr>
      <w:ins w:id="92" w:author="oHqBhbwI2o8JWJEU" w:date="2019-06-20T18:49:00Z">
        <w:r>
          <w:t xml:space="preserve">Unter </w:t>
        </w:r>
        <w:r w:rsidRPr="00E47A75">
          <w:rPr>
            <w:i/>
            <w:iCs/>
          </w:rPr>
          <w:t>Dating</w:t>
        </w:r>
        <w:r>
          <w:t>:</w:t>
        </w:r>
      </w:ins>
    </w:p>
    <w:p w:rsidR="00933F1B" w:rsidRDefault="00933F1B" w:rsidP="00933F1B">
      <w:pPr>
        <w:pStyle w:val="Listenabsatz"/>
        <w:numPr>
          <w:ilvl w:val="0"/>
          <w:numId w:val="1"/>
        </w:numPr>
        <w:rPr>
          <w:ins w:id="93" w:author="oHqBhbwI2o8JWJEU" w:date="2019-06-20T18:49:00Z"/>
        </w:rPr>
      </w:pPr>
      <w:ins w:id="94" w:author="oHqBhbwI2o8JWJEU" w:date="2019-06-20T18:49:00Z">
        <w:r>
          <w:t>After Dynasty = dating</w:t>
        </w:r>
      </w:ins>
    </w:p>
    <w:p w:rsidR="00933F1B" w:rsidRDefault="00933F1B" w:rsidP="00933F1B">
      <w:pPr>
        <w:pStyle w:val="Listenabsatz"/>
        <w:numPr>
          <w:ilvl w:val="0"/>
          <w:numId w:val="1"/>
        </w:numPr>
        <w:rPr>
          <w:ins w:id="95" w:author="oHqBhbwI2o8JWJEU" w:date="2019-06-20T18:49:00Z"/>
        </w:rPr>
      </w:pPr>
      <w:ins w:id="96" w:author="oHqBhbwI2o8JWJEU" w:date="2019-06-20T18:49:00Z">
        <w:r>
          <w:t>After king = kingdom</w:t>
        </w:r>
      </w:ins>
    </w:p>
    <w:p w:rsidR="00933F1B" w:rsidRDefault="00933F1B" w:rsidP="00933F1B">
      <w:pPr>
        <w:pStyle w:val="Listenabsatz"/>
        <w:numPr>
          <w:ilvl w:val="0"/>
          <w:numId w:val="1"/>
        </w:numPr>
        <w:rPr>
          <w:ins w:id="97" w:author="oHqBhbwI2o8JWJEU" w:date="2019-06-20T18:49:00Z"/>
        </w:rPr>
      </w:pPr>
      <w:ins w:id="98" w:author="oHqBhbwI2o8JWJEU" w:date="2019-06-20T18:49:00Z">
        <w:r>
          <w:t>After regnal years = period</w:t>
        </w:r>
      </w:ins>
    </w:p>
    <w:p w:rsidR="00933F1B" w:rsidRDefault="00933F1B" w:rsidP="00933F1B">
      <w:pPr>
        <w:rPr>
          <w:ins w:id="99" w:author="oHqBhbwI2o8JWJEU" w:date="2019-06-20T18:28:00Z"/>
          <w:b/>
          <w:bCs/>
        </w:rPr>
        <w:pPrChange w:id="100" w:author="oHqBhbwI2o8JWJEU" w:date="2019-06-20T18:44:00Z">
          <w:pPr>
            <w:jc w:val="center"/>
          </w:pPr>
        </w:pPrChange>
      </w:pPr>
    </w:p>
    <w:p w:rsidR="00BB4530" w:rsidRDefault="00BB4530" w:rsidP="00BB4530">
      <w:pPr>
        <w:jc w:val="center"/>
        <w:rPr>
          <w:b/>
          <w:bCs/>
        </w:rPr>
      </w:pPr>
      <w:r>
        <w:rPr>
          <w:b/>
          <w:bCs/>
        </w:rPr>
        <w:t>TITLES</w:t>
      </w:r>
    </w:p>
    <w:p w:rsidR="00BB4530" w:rsidRDefault="00BB4530" w:rsidP="00BB4530">
      <w:pPr>
        <w:jc w:val="center"/>
        <w:rPr>
          <w:b/>
          <w:bCs/>
        </w:rPr>
      </w:pPr>
    </w:p>
    <w:p w:rsidR="00BB4530" w:rsidRDefault="00BB4530" w:rsidP="00BB4530">
      <w:pPr>
        <w:jc w:val="center"/>
        <w:rPr>
          <w:b/>
          <w:bCs/>
        </w:rPr>
      </w:pPr>
      <w:r w:rsidRPr="00030F54">
        <w:rPr>
          <w:b/>
          <w:bCs/>
        </w:rPr>
        <w:t>Für die Tabellenansicht</w:t>
      </w:r>
      <w:del w:id="101" w:author="oHqBhbwI2o8JWJEU" w:date="2019-06-12T13:42:00Z">
        <w:r w:rsidRPr="00030F54" w:rsidDel="00E47A75">
          <w:rPr>
            <w:b/>
            <w:bCs/>
          </w:rPr>
          <w:delText>ar</w:delText>
        </w:r>
      </w:del>
    </w:p>
    <w:p w:rsidR="00BB4530" w:rsidRDefault="00BB4530" w:rsidP="00BB4530">
      <w:r>
        <w:t>v.l.n.r.</w:t>
      </w:r>
    </w:p>
    <w:p w:rsidR="00BB4530" w:rsidRPr="004F3836" w:rsidRDefault="00BB4530" w:rsidP="00BB4530">
      <w:r>
        <w:t>ID = id</w:t>
      </w:r>
      <w:r w:rsidR="002D1CB8">
        <w:t xml:space="preserve"> –</w:t>
      </w:r>
      <w:r>
        <w:t xml:space="preserve"> title = titles_translit</w:t>
      </w:r>
      <w:r w:rsidR="002D1CB8">
        <w:t xml:space="preserve"> –</w:t>
      </w:r>
      <w:r>
        <w:t xml:space="preserve"> translation = titles_translat_engl</w:t>
      </w:r>
      <w:r w:rsidR="002D1CB8">
        <w:t xml:space="preserve"> – Gender = </w:t>
      </w:r>
      <w:r w:rsidR="003378F1">
        <w:t>field4</w:t>
      </w:r>
    </w:p>
    <w:p w:rsidR="00BB4530" w:rsidRDefault="00BB4530" w:rsidP="00BB4530"/>
    <w:p w:rsidR="00BB4530" w:rsidRPr="004F3836" w:rsidRDefault="00BB4530" w:rsidP="00BB4530">
      <w:pPr>
        <w:jc w:val="center"/>
        <w:rPr>
          <w:b/>
          <w:bCs/>
        </w:rPr>
      </w:pPr>
      <w:r w:rsidRPr="004F3836">
        <w:rPr>
          <w:b/>
          <w:bCs/>
        </w:rPr>
        <w:t>Für die Filtersuche</w:t>
      </w:r>
    </w:p>
    <w:p w:rsidR="00BB4530" w:rsidRDefault="00BB4530" w:rsidP="00BB4530">
      <w:r>
        <w:t>v.o.n.u.</w:t>
      </w:r>
    </w:p>
    <w:p w:rsidR="00BB4530" w:rsidRDefault="00BB4530" w:rsidP="00BB4530">
      <w:r>
        <w:t>ID = id</w:t>
      </w:r>
      <w:r w:rsidR="002D1CB8">
        <w:t xml:space="preserve"> –</w:t>
      </w:r>
      <w:r>
        <w:t xml:space="preserve"> </w:t>
      </w:r>
      <w:r w:rsidR="008474FB">
        <w:t>T</w:t>
      </w:r>
      <w:r>
        <w:t>itle = titles_translit</w:t>
      </w:r>
      <w:r w:rsidR="002D1CB8">
        <w:t xml:space="preserve"> –</w:t>
      </w:r>
      <w:r>
        <w:t xml:space="preserve"> </w:t>
      </w:r>
      <w:r w:rsidR="008474FB">
        <w:t>T</w:t>
      </w:r>
      <w:r>
        <w:t>ranslation = titles_translat_engl</w:t>
      </w:r>
      <w:r w:rsidR="002D1CB8">
        <w:t xml:space="preserve"> – </w:t>
      </w:r>
      <w:r w:rsidR="008474FB">
        <w:t>Gods and other Authorities = gott_kult</w:t>
      </w:r>
      <w:r w:rsidR="002D1CB8">
        <w:t xml:space="preserve"> – </w:t>
      </w:r>
      <w:r w:rsidR="008474FB">
        <w:t xml:space="preserve"> Toponyms = region</w:t>
      </w:r>
      <w:r w:rsidR="002D1CB8">
        <w:t xml:space="preserve"> – </w:t>
      </w:r>
      <w:r w:rsidR="008474FB">
        <w:t xml:space="preserve"> Admininstrative Institution = ad_sec</w:t>
      </w:r>
      <w:r w:rsidR="002D1CB8">
        <w:t xml:space="preserve"> –</w:t>
      </w:r>
      <w:r w:rsidR="008474FB">
        <w:t xml:space="preserve"> Field of Profession = field2</w:t>
      </w:r>
      <w:r w:rsidR="002D1CB8">
        <w:t xml:space="preserve"> – </w:t>
      </w:r>
      <w:r w:rsidR="008474FB">
        <w:t>Professional Specialization = field 3</w:t>
      </w:r>
      <w:r w:rsidR="002D1CB8">
        <w:t xml:space="preserve"> – </w:t>
      </w:r>
      <w:r w:rsidR="008474FB">
        <w:t>Profession = field5</w:t>
      </w:r>
      <w:r w:rsidR="002D1CB8">
        <w:t xml:space="preserve"> –</w:t>
      </w:r>
      <w:r w:rsidR="008474FB">
        <w:t xml:space="preserve"> Gender = field4 </w:t>
      </w:r>
    </w:p>
    <w:p w:rsidR="00BB4530" w:rsidRDefault="00BB4530" w:rsidP="00BB4530"/>
    <w:p w:rsidR="00BB4530" w:rsidRPr="00030F54" w:rsidRDefault="00BB4530" w:rsidP="00BB4530">
      <w:pPr>
        <w:jc w:val="center"/>
        <w:rPr>
          <w:b/>
          <w:bCs/>
        </w:rPr>
      </w:pPr>
      <w:r w:rsidRPr="00030F54">
        <w:rPr>
          <w:b/>
          <w:bCs/>
        </w:rPr>
        <w:t>Für die Datenblattansicht</w:t>
      </w:r>
    </w:p>
    <w:p w:rsidR="00BB4530" w:rsidRDefault="00BB4530" w:rsidP="00BB4530"/>
    <w:p w:rsidR="00BB4530" w:rsidRDefault="00BB4530" w:rsidP="00BB4530">
      <w:r>
        <w:t xml:space="preserve">Unter </w:t>
      </w:r>
      <w:r w:rsidRPr="00E47A75">
        <w:rPr>
          <w:i/>
          <w:iCs/>
        </w:rPr>
        <w:t>General Information</w:t>
      </w:r>
      <w:r>
        <w:t>:</w:t>
      </w:r>
    </w:p>
    <w:p w:rsidR="00BB4530" w:rsidRDefault="00BB4530" w:rsidP="00BB4530">
      <w:pPr>
        <w:pStyle w:val="Listenabsatz"/>
        <w:numPr>
          <w:ilvl w:val="0"/>
          <w:numId w:val="1"/>
        </w:numPr>
      </w:pPr>
      <w:r>
        <w:t>ID = i</w:t>
      </w:r>
      <w:r w:rsidR="008474FB">
        <w:t>d</w:t>
      </w:r>
    </w:p>
    <w:p w:rsidR="008474FB" w:rsidRDefault="008474FB" w:rsidP="00BB4530">
      <w:pPr>
        <w:pStyle w:val="Listenabsatz"/>
        <w:numPr>
          <w:ilvl w:val="0"/>
          <w:numId w:val="1"/>
        </w:numPr>
      </w:pPr>
      <w:r>
        <w:t xml:space="preserve">Title = titles_translit </w:t>
      </w:r>
    </w:p>
    <w:p w:rsidR="008474FB" w:rsidRDefault="008474FB" w:rsidP="00BB4530">
      <w:pPr>
        <w:pStyle w:val="Listenabsatz"/>
        <w:numPr>
          <w:ilvl w:val="0"/>
          <w:numId w:val="1"/>
        </w:numPr>
      </w:pPr>
      <w:r>
        <w:t xml:space="preserve">Translation = titles_translat </w:t>
      </w:r>
    </w:p>
    <w:p w:rsidR="008474FB" w:rsidRDefault="008474FB" w:rsidP="00BB4530">
      <w:pPr>
        <w:pStyle w:val="Listenabsatz"/>
        <w:numPr>
          <w:ilvl w:val="0"/>
          <w:numId w:val="1"/>
        </w:numPr>
      </w:pPr>
      <w:r>
        <w:t>Gender = field4</w:t>
      </w:r>
    </w:p>
    <w:p w:rsidR="008474FB" w:rsidRDefault="008474FB" w:rsidP="00BB4530">
      <w:pPr>
        <w:pStyle w:val="Listenabsatz"/>
        <w:numPr>
          <w:ilvl w:val="0"/>
          <w:numId w:val="1"/>
        </w:numPr>
      </w:pPr>
      <w:r>
        <w:t>Reference = titles_index</w:t>
      </w:r>
    </w:p>
    <w:p w:rsidR="008474FB" w:rsidRDefault="008474FB" w:rsidP="008474FB"/>
    <w:p w:rsidR="002D1CB8" w:rsidRDefault="008474FB" w:rsidP="002D1CB8">
      <w:r>
        <w:t xml:space="preserve">Unter </w:t>
      </w:r>
      <w:r w:rsidRPr="00E47A75">
        <w:rPr>
          <w:i/>
          <w:iCs/>
        </w:rPr>
        <w:t>Technical Data</w:t>
      </w:r>
      <w:r>
        <w:t>:</w:t>
      </w:r>
    </w:p>
    <w:p w:rsidR="008474FB" w:rsidRDefault="008474FB" w:rsidP="002D1CB8">
      <w:pPr>
        <w:pStyle w:val="Listenabsatz"/>
        <w:numPr>
          <w:ilvl w:val="0"/>
          <w:numId w:val="1"/>
        </w:numPr>
      </w:pPr>
      <w:r>
        <w:t xml:space="preserve">Core = </w:t>
      </w:r>
      <w:r w:rsidRPr="002D1CB8">
        <w:t>titel_kern</w:t>
      </w:r>
    </w:p>
    <w:p w:rsidR="008474FB" w:rsidRPr="008474FB" w:rsidRDefault="008474FB" w:rsidP="002D1CB8">
      <w:pPr>
        <w:pStyle w:val="Listenabsatz"/>
        <w:numPr>
          <w:ilvl w:val="0"/>
          <w:numId w:val="1"/>
        </w:numPr>
        <w:spacing w:beforeAutospacing="1" w:afterAutospacing="1"/>
        <w:ind w:right="720"/>
      </w:pPr>
      <w:r>
        <w:t xml:space="preserve">Hierachical Position = </w:t>
      </w:r>
      <w:r w:rsidRPr="002D1CB8">
        <w:t>titel_hierach</w:t>
      </w:r>
    </w:p>
    <w:p w:rsidR="002D1CB8" w:rsidRPr="002D1CB8" w:rsidRDefault="002D1CB8" w:rsidP="002D1CB8">
      <w:pPr>
        <w:pStyle w:val="Listenabsatz"/>
        <w:numPr>
          <w:ilvl w:val="0"/>
          <w:numId w:val="1"/>
        </w:numPr>
        <w:spacing w:beforeAutospacing="1" w:afterAutospacing="1"/>
        <w:ind w:right="720"/>
      </w:pPr>
      <w:r>
        <w:t>Specification (after profession)</w:t>
      </w:r>
      <w:r w:rsidR="008474FB">
        <w:t xml:space="preserve"> = </w:t>
      </w:r>
      <w:r w:rsidRPr="002D1CB8">
        <w:t>titel_spez_taetigkeit</w:t>
      </w:r>
    </w:p>
    <w:p w:rsidR="002D1CB8" w:rsidRPr="002D1CB8" w:rsidRDefault="002D1CB8" w:rsidP="002D1CB8">
      <w:pPr>
        <w:pStyle w:val="Listenabsatz"/>
        <w:numPr>
          <w:ilvl w:val="0"/>
          <w:numId w:val="1"/>
        </w:numPr>
        <w:spacing w:beforeAutospacing="1" w:afterAutospacing="1"/>
        <w:ind w:right="720"/>
      </w:pPr>
      <w:r w:rsidRPr="002D1CB8">
        <w:t>Specification (after institution) = titel_spez_institution</w:t>
      </w:r>
    </w:p>
    <w:p w:rsidR="002D1CB8" w:rsidRPr="002D1CB8" w:rsidRDefault="002D1CB8" w:rsidP="002D1CB8">
      <w:pPr>
        <w:pStyle w:val="Listenabsatz"/>
        <w:numPr>
          <w:ilvl w:val="0"/>
          <w:numId w:val="1"/>
        </w:numPr>
        <w:spacing w:beforeAutospacing="1" w:afterAutospacing="1"/>
        <w:ind w:right="720"/>
      </w:pPr>
      <w:r w:rsidRPr="002D1CB8">
        <w:t>Specification (after authority) = titel_spez_gott_koenig_pers</w:t>
      </w:r>
    </w:p>
    <w:p w:rsidR="002D1CB8" w:rsidRPr="002D1CB8" w:rsidRDefault="002D1CB8" w:rsidP="002D1CB8">
      <w:pPr>
        <w:pStyle w:val="Listenabsatz"/>
        <w:numPr>
          <w:ilvl w:val="0"/>
          <w:numId w:val="1"/>
        </w:numPr>
        <w:spacing w:beforeAutospacing="1" w:afterAutospacing="1"/>
        <w:ind w:right="720"/>
      </w:pPr>
      <w:r>
        <w:t xml:space="preserve">Epitheta = </w:t>
      </w:r>
      <w:r w:rsidRPr="002D1CB8">
        <w:t>titel_spez_epitheton</w:t>
      </w:r>
    </w:p>
    <w:p w:rsidR="00BB4530" w:rsidRDefault="002D1CB8" w:rsidP="00BB4530">
      <w:pPr>
        <w:pStyle w:val="Listenabsatz"/>
        <w:numPr>
          <w:ilvl w:val="0"/>
          <w:numId w:val="1"/>
        </w:numPr>
        <w:spacing w:beforeAutospacing="1" w:afterAutospacing="1"/>
        <w:ind w:right="720"/>
      </w:pPr>
      <w:r w:rsidRPr="002D1CB8">
        <w:t>Toponyms = titel_spez_toponym</w:t>
      </w:r>
    </w:p>
    <w:p w:rsidR="00BB4530" w:rsidRDefault="00BB4530" w:rsidP="00BB4530">
      <w:r>
        <w:t xml:space="preserve">Unter </w:t>
      </w:r>
      <w:r w:rsidRPr="00B01658">
        <w:rPr>
          <w:i/>
          <w:iCs/>
        </w:rPr>
        <w:t>Addtional Information</w:t>
      </w:r>
      <w:r>
        <w:t xml:space="preserve">: </w:t>
      </w:r>
    </w:p>
    <w:p w:rsidR="008474FB" w:rsidRDefault="008474FB" w:rsidP="008474FB">
      <w:pPr>
        <w:pStyle w:val="Listenabsatz"/>
        <w:numPr>
          <w:ilvl w:val="0"/>
          <w:numId w:val="1"/>
        </w:numPr>
      </w:pPr>
      <w:r>
        <w:t>Gods and other Authorities = gott_kult</w:t>
      </w:r>
    </w:p>
    <w:p w:rsidR="008474FB" w:rsidRDefault="008474FB" w:rsidP="008474FB">
      <w:pPr>
        <w:pStyle w:val="Listenabsatz"/>
        <w:numPr>
          <w:ilvl w:val="0"/>
          <w:numId w:val="1"/>
        </w:numPr>
      </w:pPr>
      <w:r>
        <w:t>Toponyms = region</w:t>
      </w:r>
    </w:p>
    <w:p w:rsidR="008474FB" w:rsidRDefault="008474FB" w:rsidP="008474FB">
      <w:pPr>
        <w:pStyle w:val="Listenabsatz"/>
        <w:numPr>
          <w:ilvl w:val="0"/>
          <w:numId w:val="1"/>
        </w:numPr>
      </w:pPr>
      <w:r>
        <w:t>Admininstrative Institution = ad_sec</w:t>
      </w:r>
    </w:p>
    <w:p w:rsidR="008474FB" w:rsidRDefault="008474FB" w:rsidP="008474FB">
      <w:pPr>
        <w:pStyle w:val="Listenabsatz"/>
        <w:numPr>
          <w:ilvl w:val="0"/>
          <w:numId w:val="1"/>
        </w:numPr>
      </w:pPr>
      <w:r>
        <w:t>Field of Profession = field2</w:t>
      </w:r>
    </w:p>
    <w:p w:rsidR="008474FB" w:rsidRDefault="008474FB" w:rsidP="008474FB">
      <w:pPr>
        <w:pStyle w:val="Listenabsatz"/>
        <w:numPr>
          <w:ilvl w:val="0"/>
          <w:numId w:val="1"/>
        </w:numPr>
      </w:pPr>
      <w:r>
        <w:t>Professional Specialization = field 3</w:t>
      </w:r>
    </w:p>
    <w:p w:rsidR="00BB4530" w:rsidRDefault="008474FB" w:rsidP="008474FB">
      <w:pPr>
        <w:pStyle w:val="Listenabsatz"/>
        <w:numPr>
          <w:ilvl w:val="0"/>
          <w:numId w:val="1"/>
        </w:numPr>
      </w:pPr>
      <w:r>
        <w:t>Profession = field5</w:t>
      </w:r>
    </w:p>
    <w:p w:rsidR="00BB4530" w:rsidRDefault="00BB4530" w:rsidP="00BB4530"/>
    <w:p w:rsidR="00BB4530" w:rsidRDefault="00BB4530" w:rsidP="00BB4530">
      <w:r>
        <w:t xml:space="preserve">Unter </w:t>
      </w:r>
      <w:r w:rsidRPr="00E47A75">
        <w:rPr>
          <w:i/>
          <w:iCs/>
        </w:rPr>
        <w:t>Related Persons</w:t>
      </w:r>
      <w:r>
        <w:t>:</w:t>
      </w:r>
    </w:p>
    <w:p w:rsidR="00BB4530" w:rsidRDefault="00BB4530" w:rsidP="00BB4530">
      <w:pPr>
        <w:pStyle w:val="Listenabsatz"/>
        <w:numPr>
          <w:ilvl w:val="0"/>
          <w:numId w:val="1"/>
        </w:numPr>
      </w:pPr>
      <w:r>
        <w:t xml:space="preserve">Alle persons, die mit dem </w:t>
      </w:r>
      <w:r w:rsidR="003378F1">
        <w:t>Title relationiert sind</w:t>
      </w:r>
    </w:p>
    <w:p w:rsidR="00BB4530" w:rsidRDefault="00BB4530" w:rsidP="00BB4530"/>
    <w:p w:rsidR="00BB4530" w:rsidRDefault="002D1CB8" w:rsidP="00BB4530">
      <w:r>
        <w:t>Titles</w:t>
      </w:r>
      <w:r w:rsidR="00BB4530">
        <w:t xml:space="preserve"> of</w:t>
      </w:r>
      <w:r w:rsidR="00BB4530">
        <w:rPr>
          <w:rStyle w:val="Funotenzeichen"/>
        </w:rPr>
        <w:footnoteReference w:id="1"/>
      </w:r>
      <w:r w:rsidR="00BB4530">
        <w:t xml:space="preserve"> the same type</w:t>
      </w:r>
    </w:p>
    <w:p w:rsidR="00BB4530" w:rsidRDefault="00BB4530" w:rsidP="00BB4530">
      <w:pPr>
        <w:pStyle w:val="Listenabsatz"/>
        <w:numPr>
          <w:ilvl w:val="0"/>
          <w:numId w:val="1"/>
        </w:numPr>
      </w:pPr>
      <w:r>
        <w:t>Diese scroll down Variante ist sehr gut, vielleicht kann man da nur den ersten Treffer anzeigen lassen. Aber das kann man auch nochmal schauen wenn es gelayoutet ist</w:t>
      </w:r>
    </w:p>
    <w:p w:rsidR="00BB4530" w:rsidRDefault="00BB4530" w:rsidP="00BB4530">
      <w:pPr>
        <w:pStyle w:val="Listenabsatz"/>
        <w:numPr>
          <w:ilvl w:val="0"/>
          <w:numId w:val="1"/>
        </w:numPr>
      </w:pPr>
      <w:r>
        <w:t xml:space="preserve">Dort würde ich folgende keys anzeigen (v.l.n.r.): ID </w:t>
      </w:r>
      <w:r w:rsidR="002D1CB8">
        <w:t xml:space="preserve">= id </w:t>
      </w:r>
      <w:r>
        <w:t xml:space="preserve">– </w:t>
      </w:r>
      <w:r w:rsidR="002D1CB8">
        <w:t>Name = name</w:t>
      </w:r>
      <w:r>
        <w:t xml:space="preserve"> – </w:t>
      </w:r>
      <w:r w:rsidR="002D1CB8">
        <w:t>Translation = name_translit</w:t>
      </w:r>
      <w:r>
        <w:t xml:space="preserve"> – </w:t>
      </w:r>
      <w:r w:rsidR="002D1CB8">
        <w:t>Gender = gender</w:t>
      </w:r>
    </w:p>
    <w:p w:rsidR="00BB4530" w:rsidRDefault="00BB4530" w:rsidP="00BB4530"/>
    <w:p w:rsidR="00BB4530" w:rsidRDefault="00BB4530" w:rsidP="00BB4530"/>
    <w:p w:rsidR="00BB4530" w:rsidRDefault="00BB4530" w:rsidP="003378F1">
      <w:pPr>
        <w:rPr>
          <w:b/>
          <w:bCs/>
        </w:rPr>
      </w:pPr>
    </w:p>
    <w:p w:rsidR="003378F1" w:rsidRDefault="003378F1" w:rsidP="003378F1">
      <w:pPr>
        <w:jc w:val="center"/>
        <w:rPr>
          <w:b/>
          <w:bCs/>
        </w:rPr>
      </w:pPr>
      <w:r>
        <w:rPr>
          <w:b/>
          <w:bCs/>
        </w:rPr>
        <w:t>OBJECTS</w:t>
      </w:r>
    </w:p>
    <w:p w:rsidR="00BB4530" w:rsidRDefault="00BB4530" w:rsidP="00030F54">
      <w:pPr>
        <w:jc w:val="center"/>
        <w:rPr>
          <w:b/>
          <w:bCs/>
        </w:rPr>
      </w:pPr>
    </w:p>
    <w:p w:rsidR="00E47A75" w:rsidRDefault="00E47A75" w:rsidP="00030F54">
      <w:pPr>
        <w:jc w:val="center"/>
        <w:rPr>
          <w:b/>
          <w:bCs/>
        </w:rPr>
      </w:pPr>
      <w:r w:rsidRPr="00030F54">
        <w:rPr>
          <w:b/>
          <w:bCs/>
        </w:rPr>
        <w:t>Für die Tabellenansicht</w:t>
      </w:r>
      <w:del w:id="102" w:author="oHqBhbwI2o8JWJEU" w:date="2019-06-12T13:42:00Z">
        <w:r w:rsidR="000E61D8" w:rsidRPr="00030F54" w:rsidDel="00E47A75">
          <w:rPr>
            <w:b/>
            <w:bCs/>
          </w:rPr>
          <w:delText>ar</w:delText>
        </w:r>
      </w:del>
    </w:p>
    <w:p w:rsidR="004F3836" w:rsidRDefault="004F3836" w:rsidP="004F3836">
      <w:r>
        <w:t>v.l.n.r.</w:t>
      </w:r>
    </w:p>
    <w:p w:rsidR="004F3836" w:rsidRPr="004F3836" w:rsidRDefault="004F3836" w:rsidP="004F3836">
      <w:r>
        <w:t>ID = id_objects</w:t>
      </w:r>
      <w:r w:rsidR="002D1CB8">
        <w:t xml:space="preserve"> –</w:t>
      </w:r>
      <w:r>
        <w:t xml:space="preserve"> Type = object_type</w:t>
      </w:r>
      <w:r w:rsidR="002D1CB8">
        <w:t xml:space="preserve"> –</w:t>
      </w:r>
      <w:r>
        <w:t xml:space="preserve"> Subtype = object_subtype</w:t>
      </w:r>
      <w:r w:rsidR="002D1CB8">
        <w:t> –</w:t>
      </w:r>
      <w:r>
        <w:t xml:space="preserve"> location = object_location</w:t>
      </w:r>
      <w:r w:rsidR="002D1CB8">
        <w:t xml:space="preserve"> –</w:t>
      </w:r>
      <w:r>
        <w:t xml:space="preserve"> Inv no = Inventory_no</w:t>
      </w:r>
      <w:r w:rsidR="002D1CB8">
        <w:t xml:space="preserve"> – Provenance = object_provenance</w:t>
      </w:r>
    </w:p>
    <w:p w:rsidR="00E47A75" w:rsidRDefault="00E47A75"/>
    <w:p w:rsidR="00E47A75" w:rsidRPr="004F3836" w:rsidRDefault="00E47A75" w:rsidP="004F3836">
      <w:pPr>
        <w:jc w:val="center"/>
        <w:rPr>
          <w:b/>
          <w:bCs/>
        </w:rPr>
      </w:pPr>
      <w:r w:rsidRPr="004F3836">
        <w:rPr>
          <w:b/>
          <w:bCs/>
        </w:rPr>
        <w:t>Für die Filtersuche</w:t>
      </w:r>
    </w:p>
    <w:p w:rsidR="004F3836" w:rsidRDefault="004F3836" w:rsidP="004F3836">
      <w:r>
        <w:t>v.o.n.u.</w:t>
      </w:r>
    </w:p>
    <w:p w:rsidR="004F3836" w:rsidRPr="004F3836" w:rsidRDefault="004F3836" w:rsidP="004F3836">
      <w:r>
        <w:t>ID = id_objects</w:t>
      </w:r>
      <w:r w:rsidR="003378F1">
        <w:t xml:space="preserve"> –</w:t>
      </w:r>
      <w:r>
        <w:t xml:space="preserve"> Type = object_type</w:t>
      </w:r>
      <w:r w:rsidR="003378F1">
        <w:t xml:space="preserve"> –</w:t>
      </w:r>
      <w:r>
        <w:t xml:space="preserve"> Subtype I = object_subtype</w:t>
      </w:r>
      <w:r w:rsidR="003378F1">
        <w:t xml:space="preserve"> –</w:t>
      </w:r>
      <w:r>
        <w:t xml:space="preserve"> Subtype II = object_subtype_other</w:t>
      </w:r>
      <w:r w:rsidR="003378F1">
        <w:t xml:space="preserve"> – </w:t>
      </w:r>
      <w:r>
        <w:t>location = object_location</w:t>
      </w:r>
      <w:r w:rsidR="003378F1">
        <w:t xml:space="preserve"> –</w:t>
      </w:r>
      <w:r>
        <w:t xml:space="preserve"> Inv no = Inventory_no</w:t>
      </w:r>
      <w:r w:rsidR="003378F1">
        <w:t xml:space="preserve"> –</w:t>
      </w:r>
      <w:r>
        <w:t xml:space="preserve"> provenance = object_provenance</w:t>
      </w:r>
      <w:r w:rsidR="003378F1">
        <w:t xml:space="preserve"> –</w:t>
      </w:r>
      <w:r>
        <w:t xml:space="preserve"> material = object_material</w:t>
      </w:r>
    </w:p>
    <w:p w:rsidR="004F3836" w:rsidRDefault="004F3836"/>
    <w:p w:rsidR="00E47A75" w:rsidRDefault="00E47A75"/>
    <w:p w:rsidR="00E47A75" w:rsidRPr="00030F54" w:rsidRDefault="00E47A75" w:rsidP="00030F54">
      <w:pPr>
        <w:jc w:val="center"/>
        <w:rPr>
          <w:b/>
          <w:bCs/>
        </w:rPr>
      </w:pPr>
      <w:r w:rsidRPr="00030F54">
        <w:rPr>
          <w:b/>
          <w:bCs/>
        </w:rPr>
        <w:t>Für die Datenblattansicht</w:t>
      </w:r>
    </w:p>
    <w:p w:rsidR="00E47A75" w:rsidRDefault="00E47A75"/>
    <w:p w:rsidR="00E47A75" w:rsidRDefault="00E47A75">
      <w:r>
        <w:t xml:space="preserve">Unter </w:t>
      </w:r>
      <w:r w:rsidRPr="00E47A75">
        <w:rPr>
          <w:i/>
          <w:iCs/>
        </w:rPr>
        <w:t>General Information</w:t>
      </w:r>
      <w:r>
        <w:t>:</w:t>
      </w:r>
    </w:p>
    <w:p w:rsidR="00030F54" w:rsidRDefault="00030F54" w:rsidP="00030F54">
      <w:pPr>
        <w:pStyle w:val="Listenabsatz"/>
        <w:numPr>
          <w:ilvl w:val="0"/>
          <w:numId w:val="1"/>
        </w:numPr>
      </w:pPr>
      <w:r>
        <w:lastRenderedPageBreak/>
        <w:t>ID = id_objects</w:t>
      </w:r>
    </w:p>
    <w:p w:rsidR="00E47A75" w:rsidRDefault="004F3836" w:rsidP="00E47A75">
      <w:pPr>
        <w:pStyle w:val="Listenabsatz"/>
        <w:numPr>
          <w:ilvl w:val="0"/>
          <w:numId w:val="1"/>
        </w:numPr>
      </w:pPr>
      <w:r>
        <w:t>T</w:t>
      </w:r>
      <w:r w:rsidR="00E47A75">
        <w:t xml:space="preserve">ype = </w:t>
      </w:r>
      <w:r w:rsidR="00030F54">
        <w:t>object_type</w:t>
      </w:r>
    </w:p>
    <w:p w:rsidR="00E47A75" w:rsidRDefault="004F3836" w:rsidP="00E47A75">
      <w:pPr>
        <w:pStyle w:val="Listenabsatz"/>
        <w:numPr>
          <w:ilvl w:val="0"/>
          <w:numId w:val="1"/>
        </w:numPr>
      </w:pPr>
      <w:r>
        <w:t>S</w:t>
      </w:r>
      <w:r w:rsidR="00E47A75">
        <w:t>ubtype</w:t>
      </w:r>
      <w:r w:rsidR="00030F54">
        <w:t xml:space="preserve"> I</w:t>
      </w:r>
      <w:r w:rsidR="00E47A75">
        <w:t xml:space="preserve">  =</w:t>
      </w:r>
      <w:r w:rsidR="00030F54">
        <w:t xml:space="preserve"> object_subtype </w:t>
      </w:r>
    </w:p>
    <w:p w:rsidR="00E47A75" w:rsidRDefault="004F3836" w:rsidP="00E47A75">
      <w:pPr>
        <w:pStyle w:val="Listenabsatz"/>
        <w:numPr>
          <w:ilvl w:val="0"/>
          <w:numId w:val="1"/>
        </w:numPr>
      </w:pPr>
      <w:r>
        <w:t>S</w:t>
      </w:r>
      <w:r w:rsidR="00030F54">
        <w:t xml:space="preserve">ubtype II </w:t>
      </w:r>
      <w:r w:rsidR="00E47A75">
        <w:t xml:space="preserve"> =</w:t>
      </w:r>
      <w:r w:rsidR="00030F54">
        <w:t xml:space="preserve"> object_subtype_other</w:t>
      </w:r>
    </w:p>
    <w:p w:rsidR="00E47A75" w:rsidRDefault="00E47A75" w:rsidP="00E47A75"/>
    <w:p w:rsidR="00E47A75" w:rsidRDefault="00E47A75" w:rsidP="00E47A75">
      <w:r>
        <w:t xml:space="preserve">Unter </w:t>
      </w:r>
      <w:r w:rsidRPr="00E47A75">
        <w:rPr>
          <w:i/>
          <w:iCs/>
        </w:rPr>
        <w:t>Technical Data</w:t>
      </w:r>
      <w:r>
        <w:t xml:space="preserve"> (in cm)</w:t>
      </w:r>
      <w:r w:rsidR="00030F54">
        <w:rPr>
          <w:rStyle w:val="Funotenzeichen"/>
        </w:rPr>
        <w:footnoteReference w:id="2"/>
      </w:r>
      <w:r>
        <w:t>:</w:t>
      </w:r>
    </w:p>
    <w:p w:rsidR="00B01658" w:rsidRDefault="00B01658" w:rsidP="00B01658">
      <w:pPr>
        <w:pStyle w:val="Listenabsatz"/>
        <w:numPr>
          <w:ilvl w:val="0"/>
          <w:numId w:val="1"/>
        </w:numPr>
      </w:pPr>
      <w:r>
        <w:t>Material = object_material</w:t>
      </w:r>
    </w:p>
    <w:p w:rsidR="00E47A75" w:rsidRDefault="00E47A75" w:rsidP="00E47A75">
      <w:pPr>
        <w:pStyle w:val="Listenabsatz"/>
        <w:numPr>
          <w:ilvl w:val="0"/>
          <w:numId w:val="1"/>
        </w:numPr>
      </w:pPr>
      <w:r>
        <w:t>Length</w:t>
      </w:r>
      <w:r w:rsidR="00030F54">
        <w:t xml:space="preserve"> = object_length</w:t>
      </w:r>
    </w:p>
    <w:p w:rsidR="00E47A75" w:rsidRDefault="00E47A75" w:rsidP="00E47A75">
      <w:pPr>
        <w:pStyle w:val="Listenabsatz"/>
        <w:numPr>
          <w:ilvl w:val="0"/>
          <w:numId w:val="1"/>
        </w:numPr>
      </w:pPr>
      <w:r>
        <w:t>Width</w:t>
      </w:r>
      <w:r w:rsidR="00030F54">
        <w:t xml:space="preserve"> = object_width</w:t>
      </w:r>
    </w:p>
    <w:p w:rsidR="00E47A75" w:rsidRDefault="00E47A75" w:rsidP="00E47A75">
      <w:pPr>
        <w:pStyle w:val="Listenabsatz"/>
        <w:numPr>
          <w:ilvl w:val="0"/>
          <w:numId w:val="1"/>
        </w:numPr>
      </w:pPr>
      <w:r>
        <w:t>Height</w:t>
      </w:r>
      <w:r w:rsidR="00030F54">
        <w:t xml:space="preserve"> = object_height</w:t>
      </w:r>
    </w:p>
    <w:p w:rsidR="00B01658" w:rsidDel="00944E73" w:rsidRDefault="00944E73" w:rsidP="00E47A75">
      <w:pPr>
        <w:pStyle w:val="Listenabsatz"/>
        <w:numPr>
          <w:ilvl w:val="0"/>
          <w:numId w:val="1"/>
        </w:numPr>
        <w:rPr>
          <w:del w:id="103" w:author="oHqBhbwI2o8JWJEU" w:date="2019-06-20T18:23:00Z"/>
        </w:rPr>
      </w:pPr>
      <w:ins w:id="104" w:author="oHqBhbwI2o8JWJEU" w:date="2019-06-20T18:23:00Z">
        <w:r>
          <w:t xml:space="preserve">Conservation </w:t>
        </w:r>
      </w:ins>
      <w:ins w:id="105" w:author="oHqBhbwI2o8JWJEU" w:date="2019-06-20T18:24:00Z">
        <w:r>
          <w:t>s</w:t>
        </w:r>
      </w:ins>
      <w:ins w:id="106" w:author="oHqBhbwI2o8JWJEU" w:date="2019-06-20T18:23:00Z">
        <w:r>
          <w:t>tatus</w:t>
        </w:r>
      </w:ins>
      <w:del w:id="107" w:author="oHqBhbwI2o8JWJEU" w:date="2019-06-20T18:23:00Z">
        <w:r w:rsidR="00B01658" w:rsidDel="00944E73">
          <w:delText>State of preservation</w:delText>
        </w:r>
      </w:del>
      <w:r w:rsidR="00B01658">
        <w:t xml:space="preserve"> = condition</w:t>
      </w:r>
    </w:p>
    <w:p w:rsidR="00B01658" w:rsidRDefault="00B01658" w:rsidP="00E47A75">
      <w:pPr>
        <w:pStyle w:val="Listenabsatz"/>
        <w:numPr>
          <w:ilvl w:val="0"/>
          <w:numId w:val="1"/>
        </w:numPr>
        <w:pPrChange w:id="108" w:author="oHqBhbwI2o8JWJEU" w:date="2019-06-20T18:23:00Z">
          <w:pPr/>
        </w:pPrChange>
      </w:pPr>
    </w:p>
    <w:p w:rsidR="00E47A75" w:rsidRDefault="00B01658" w:rsidP="00E47A75">
      <w:pPr>
        <w:rPr>
          <w:ins w:id="109" w:author="oHqBhbwI2o8JWJEU" w:date="2019-06-20T18:23:00Z"/>
        </w:rPr>
      </w:pPr>
      <w:moveFromRangeStart w:id="110" w:author="oHqBhbwI2o8JWJEU" w:date="2019-06-20T18:23:00Z" w:name="move11947428"/>
      <w:moveFrom w:id="111" w:author="oHqBhbwI2o8JWJEU" w:date="2019-06-20T18:23:00Z">
        <w:r w:rsidDel="00944E73">
          <w:t xml:space="preserve">Unter </w:t>
        </w:r>
        <w:r w:rsidRPr="00B01658" w:rsidDel="00944E73">
          <w:rPr>
            <w:i/>
            <w:iCs/>
          </w:rPr>
          <w:t>Addtional Information</w:t>
        </w:r>
        <w:r w:rsidDel="00944E73">
          <w:t xml:space="preserve">: </w:t>
        </w:r>
      </w:moveFrom>
    </w:p>
    <w:p w:rsidR="00944E73" w:rsidRDefault="00944E73" w:rsidP="00944E73">
      <w:pPr>
        <w:rPr>
          <w:ins w:id="112" w:author="oHqBhbwI2o8JWJEU" w:date="2019-06-20T18:23:00Z"/>
        </w:rPr>
      </w:pPr>
      <w:ins w:id="113" w:author="oHqBhbwI2o8JWJEU" w:date="2019-06-20T18:23:00Z">
        <w:r>
          <w:t xml:space="preserve">Unter </w:t>
        </w:r>
        <w:r w:rsidRPr="00E47A75">
          <w:rPr>
            <w:i/>
            <w:iCs/>
          </w:rPr>
          <w:t>Dating</w:t>
        </w:r>
        <w:r>
          <w:t>:</w:t>
        </w:r>
      </w:ins>
    </w:p>
    <w:p w:rsidR="00944E73" w:rsidRDefault="00944E73" w:rsidP="00944E73">
      <w:pPr>
        <w:pStyle w:val="Listenabsatz"/>
        <w:numPr>
          <w:ilvl w:val="0"/>
          <w:numId w:val="1"/>
        </w:numPr>
        <w:rPr>
          <w:ins w:id="114" w:author="oHqBhbwI2o8JWJEU" w:date="2019-06-20T18:23:00Z"/>
        </w:rPr>
      </w:pPr>
      <w:ins w:id="115" w:author="oHqBhbwI2o8JWJEU" w:date="2019-06-20T18:23:00Z">
        <w:r>
          <w:t>After Dynasty = dating</w:t>
        </w:r>
      </w:ins>
    </w:p>
    <w:p w:rsidR="00944E73" w:rsidRDefault="00944E73" w:rsidP="00944E73">
      <w:pPr>
        <w:pStyle w:val="Listenabsatz"/>
        <w:numPr>
          <w:ilvl w:val="0"/>
          <w:numId w:val="1"/>
        </w:numPr>
        <w:rPr>
          <w:ins w:id="116" w:author="oHqBhbwI2o8JWJEU" w:date="2019-06-20T18:23:00Z"/>
        </w:rPr>
      </w:pPr>
      <w:ins w:id="117" w:author="oHqBhbwI2o8JWJEU" w:date="2019-06-20T18:23:00Z">
        <w:r>
          <w:t>After king = kingdom</w:t>
        </w:r>
      </w:ins>
    </w:p>
    <w:p w:rsidR="00944E73" w:rsidRDefault="00944E73" w:rsidP="00944E73">
      <w:pPr>
        <w:pStyle w:val="Listenabsatz"/>
        <w:numPr>
          <w:ilvl w:val="0"/>
          <w:numId w:val="1"/>
        </w:numPr>
        <w:rPr>
          <w:ins w:id="118" w:author="oHqBhbwI2o8JWJEU" w:date="2019-06-20T18:23:00Z"/>
        </w:rPr>
      </w:pPr>
      <w:ins w:id="119" w:author="oHqBhbwI2o8JWJEU" w:date="2019-06-20T18:23:00Z">
        <w:r>
          <w:t>After regnal years = period</w:t>
        </w:r>
      </w:ins>
    </w:p>
    <w:p w:rsidR="00944E73" w:rsidDel="00944E73" w:rsidRDefault="00944E73" w:rsidP="00E47A75">
      <w:pPr>
        <w:rPr>
          <w:moveFrom w:id="120" w:author="oHqBhbwI2o8JWJEU" w:date="2019-06-20T18:23:00Z"/>
        </w:rPr>
      </w:pPr>
    </w:p>
    <w:p w:rsidR="00B01658" w:rsidDel="00944E73" w:rsidRDefault="00B01658" w:rsidP="00B01658">
      <w:pPr>
        <w:pStyle w:val="Listenabsatz"/>
        <w:numPr>
          <w:ilvl w:val="0"/>
          <w:numId w:val="1"/>
        </w:numPr>
        <w:rPr>
          <w:moveFrom w:id="121" w:author="oHqBhbwI2o8JWJEU" w:date="2019-06-20T18:23:00Z"/>
        </w:rPr>
      </w:pPr>
      <w:moveFrom w:id="122" w:author="oHqBhbwI2o8JWJEU" w:date="2019-06-20T18:23:00Z">
        <w:r w:rsidDel="00944E73">
          <w:t>Text = object_text_format</w:t>
        </w:r>
      </w:moveFrom>
    </w:p>
    <w:p w:rsidR="00B01658" w:rsidDel="00944E73" w:rsidRDefault="00B01658" w:rsidP="00E47A75">
      <w:pPr>
        <w:pStyle w:val="Listenabsatz"/>
        <w:numPr>
          <w:ilvl w:val="0"/>
          <w:numId w:val="1"/>
        </w:numPr>
        <w:rPr>
          <w:moveFrom w:id="123" w:author="oHqBhbwI2o8JWJEU" w:date="2019-06-20T18:23:00Z"/>
        </w:rPr>
      </w:pPr>
      <w:moveFrom w:id="124" w:author="oHqBhbwI2o8JWJEU" w:date="2019-06-20T18:23:00Z">
        <w:r w:rsidDel="00944E73">
          <w:t>Image = object_image_format</w:t>
        </w:r>
      </w:moveFrom>
    </w:p>
    <w:p w:rsidR="00B01658" w:rsidDel="00944E73" w:rsidRDefault="00B01658" w:rsidP="00E47A75">
      <w:pPr>
        <w:pStyle w:val="Listenabsatz"/>
        <w:numPr>
          <w:ilvl w:val="0"/>
          <w:numId w:val="1"/>
        </w:numPr>
        <w:rPr>
          <w:moveFrom w:id="125" w:author="oHqBhbwI2o8JWJEU" w:date="2019-06-20T18:23:00Z"/>
        </w:rPr>
      </w:pPr>
      <w:moveFrom w:id="126" w:author="oHqBhbwI2o8JWJEU" w:date="2019-06-20T18:23:00Z">
        <w:r w:rsidDel="00944E73">
          <w:t>Notes = notes</w:t>
        </w:r>
      </w:moveFrom>
    </w:p>
    <w:moveFromRangeEnd w:id="110"/>
    <w:p w:rsidR="00B01658" w:rsidRDefault="00B01658" w:rsidP="00E47A75"/>
    <w:p w:rsidR="00E47A75" w:rsidRDefault="00E47A75" w:rsidP="00E47A75">
      <w:r>
        <w:t xml:space="preserve">Unter </w:t>
      </w:r>
      <w:r w:rsidRPr="00E47A75">
        <w:rPr>
          <w:i/>
          <w:iCs/>
        </w:rPr>
        <w:t>Provenance</w:t>
      </w:r>
      <w:r>
        <w:t>:</w:t>
      </w:r>
    </w:p>
    <w:p w:rsidR="00030F54" w:rsidRDefault="00B01658" w:rsidP="00030F54">
      <w:pPr>
        <w:pStyle w:val="Listenabsatz"/>
        <w:numPr>
          <w:ilvl w:val="0"/>
          <w:numId w:val="1"/>
        </w:numPr>
        <w:rPr>
          <w:ins w:id="127" w:author="oHqBhbwI2o8JWJEU" w:date="2019-06-20T18:24:00Z"/>
        </w:rPr>
      </w:pPr>
      <w:r>
        <w:t>Provenance = object_provenance</w:t>
      </w:r>
    </w:p>
    <w:p w:rsidR="00944E73" w:rsidRDefault="00944E73" w:rsidP="00944E73">
      <w:pPr>
        <w:pStyle w:val="Listenabsatz"/>
        <w:numPr>
          <w:ilvl w:val="0"/>
          <w:numId w:val="1"/>
        </w:numPr>
      </w:pPr>
      <w:ins w:id="128" w:author="oHqBhbwI2o8JWJEU" w:date="2019-06-20T18:24:00Z">
        <w:r>
          <w:t>Reconstructed provenance = object_provenance_reconstructed</w:t>
        </w:r>
      </w:ins>
    </w:p>
    <w:p w:rsidR="00B01658" w:rsidRDefault="00944E73" w:rsidP="00030F54">
      <w:pPr>
        <w:pStyle w:val="Listenabsatz"/>
        <w:numPr>
          <w:ilvl w:val="0"/>
          <w:numId w:val="1"/>
        </w:numPr>
      </w:pPr>
      <w:ins w:id="129" w:author="oHqBhbwI2o8JWJEU" w:date="2019-06-20T18:24:00Z">
        <w:r>
          <w:t>E</w:t>
        </w:r>
      </w:ins>
      <w:del w:id="130" w:author="oHqBhbwI2o8JWJEU" w:date="2019-06-20T18:24:00Z">
        <w:r w:rsidR="00B01658" w:rsidDel="00944E73">
          <w:delText>Information on e</w:delText>
        </w:r>
      </w:del>
      <w:r w:rsidR="00B01658">
        <w:t>xcavation =object_provenance_detail</w:t>
      </w:r>
    </w:p>
    <w:p w:rsidR="00B01658" w:rsidDel="00944E73" w:rsidRDefault="00B01658" w:rsidP="00030F54">
      <w:pPr>
        <w:pStyle w:val="Listenabsatz"/>
        <w:numPr>
          <w:ilvl w:val="0"/>
          <w:numId w:val="1"/>
        </w:numPr>
        <w:rPr>
          <w:del w:id="131" w:author="oHqBhbwI2o8JWJEU" w:date="2019-06-20T18:24:00Z"/>
        </w:rPr>
      </w:pPr>
      <w:del w:id="132" w:author="oHqBhbwI2o8JWJEU" w:date="2019-06-20T18:24:00Z">
        <w:r w:rsidDel="00944E73">
          <w:delText>conservation status = object_provenance_reconstructed</w:delText>
        </w:r>
      </w:del>
    </w:p>
    <w:p w:rsidR="00E47A75" w:rsidRDefault="00E47A75" w:rsidP="00E47A75"/>
    <w:p w:rsidR="00E47A75" w:rsidRDefault="00E47A75" w:rsidP="00E47A75">
      <w:r>
        <w:t xml:space="preserve">Unter </w:t>
      </w:r>
      <w:r w:rsidRPr="00E47A75">
        <w:rPr>
          <w:i/>
          <w:iCs/>
        </w:rPr>
        <w:t>Location</w:t>
      </w:r>
      <w:r>
        <w:t>:</w:t>
      </w:r>
    </w:p>
    <w:p w:rsidR="00030F54" w:rsidRDefault="004F3836" w:rsidP="00C61113">
      <w:pPr>
        <w:pStyle w:val="Listenabsatz"/>
        <w:numPr>
          <w:ilvl w:val="0"/>
          <w:numId w:val="1"/>
        </w:numPr>
      </w:pPr>
      <w:r>
        <w:t>L</w:t>
      </w:r>
      <w:r w:rsidR="00030F54">
        <w:t>ocation = object_location</w:t>
      </w:r>
    </w:p>
    <w:p w:rsidR="00030F54" w:rsidRDefault="00030F54" w:rsidP="00C61113">
      <w:pPr>
        <w:pStyle w:val="Listenabsatz"/>
        <w:numPr>
          <w:ilvl w:val="0"/>
          <w:numId w:val="1"/>
        </w:numPr>
      </w:pPr>
      <w:r>
        <w:t>Inventory_no = Inv no</w:t>
      </w:r>
    </w:p>
    <w:p w:rsidR="00030F54" w:rsidRDefault="00944E73" w:rsidP="00C61113">
      <w:pPr>
        <w:pStyle w:val="Listenabsatz"/>
        <w:numPr>
          <w:ilvl w:val="0"/>
          <w:numId w:val="1"/>
        </w:numPr>
        <w:rPr>
          <w:ins w:id="133" w:author="oHqBhbwI2o8JWJEU" w:date="2019-06-20T18:23:00Z"/>
        </w:rPr>
      </w:pPr>
      <w:ins w:id="134" w:author="oHqBhbwI2o8JWJEU" w:date="2019-06-20T18:24:00Z">
        <w:r>
          <w:t>A</w:t>
        </w:r>
      </w:ins>
      <w:del w:id="135" w:author="oHqBhbwI2o8JWJEU" w:date="2019-06-20T18:24:00Z">
        <w:r w:rsidR="00030F54" w:rsidDel="00944E73">
          <w:delText>Information on a</w:delText>
        </w:r>
      </w:del>
      <w:r w:rsidR="00030F54">
        <w:t>cquisition = object_location_detail</w:t>
      </w:r>
    </w:p>
    <w:p w:rsidR="00944E73" w:rsidRDefault="00944E73" w:rsidP="00944E73">
      <w:pPr>
        <w:rPr>
          <w:ins w:id="136" w:author="oHqBhbwI2o8JWJEU" w:date="2019-06-20T18:23:00Z"/>
        </w:rPr>
      </w:pPr>
    </w:p>
    <w:p w:rsidR="00944E73" w:rsidRDefault="00944E73" w:rsidP="00944E73">
      <w:pPr>
        <w:rPr>
          <w:moveTo w:id="137" w:author="oHqBhbwI2o8JWJEU" w:date="2019-06-20T18:23:00Z"/>
        </w:rPr>
      </w:pPr>
      <w:moveToRangeStart w:id="138" w:author="oHqBhbwI2o8JWJEU" w:date="2019-06-20T18:23:00Z" w:name="move11947428"/>
      <w:moveTo w:id="139" w:author="oHqBhbwI2o8JWJEU" w:date="2019-06-20T18:23:00Z">
        <w:r>
          <w:t xml:space="preserve">Unter </w:t>
        </w:r>
        <w:r w:rsidRPr="00B01658">
          <w:rPr>
            <w:i/>
            <w:iCs/>
          </w:rPr>
          <w:t>Addtional Information</w:t>
        </w:r>
        <w:r>
          <w:t xml:space="preserve">: </w:t>
        </w:r>
      </w:moveTo>
    </w:p>
    <w:p w:rsidR="00944E73" w:rsidRDefault="00944E73" w:rsidP="00944E73">
      <w:pPr>
        <w:pStyle w:val="Listenabsatz"/>
        <w:numPr>
          <w:ilvl w:val="0"/>
          <w:numId w:val="1"/>
        </w:numPr>
        <w:rPr>
          <w:moveTo w:id="140" w:author="oHqBhbwI2o8JWJEU" w:date="2019-06-20T18:23:00Z"/>
        </w:rPr>
      </w:pPr>
      <w:moveTo w:id="141" w:author="oHqBhbwI2o8JWJEU" w:date="2019-06-20T18:23:00Z">
        <w:r>
          <w:t>Text = object_text_format</w:t>
        </w:r>
      </w:moveTo>
    </w:p>
    <w:p w:rsidR="00944E73" w:rsidRDefault="00944E73" w:rsidP="00944E73">
      <w:pPr>
        <w:pStyle w:val="Listenabsatz"/>
        <w:numPr>
          <w:ilvl w:val="0"/>
          <w:numId w:val="1"/>
        </w:numPr>
        <w:rPr>
          <w:moveTo w:id="142" w:author="oHqBhbwI2o8JWJEU" w:date="2019-06-20T18:23:00Z"/>
        </w:rPr>
      </w:pPr>
      <w:moveTo w:id="143" w:author="oHqBhbwI2o8JWJEU" w:date="2019-06-20T18:23:00Z">
        <w:r>
          <w:t>Image = object_image_format</w:t>
        </w:r>
      </w:moveTo>
    </w:p>
    <w:p w:rsidR="00944E73" w:rsidRDefault="00944E73" w:rsidP="00944E73">
      <w:pPr>
        <w:pStyle w:val="Listenabsatz"/>
        <w:numPr>
          <w:ilvl w:val="0"/>
          <w:numId w:val="1"/>
        </w:numPr>
        <w:rPr>
          <w:moveTo w:id="144" w:author="oHqBhbwI2o8JWJEU" w:date="2019-06-20T18:23:00Z"/>
        </w:rPr>
      </w:pPr>
      <w:moveTo w:id="145" w:author="oHqBhbwI2o8JWJEU" w:date="2019-06-20T18:23:00Z">
        <w:r>
          <w:t>Notes = notes</w:t>
        </w:r>
      </w:moveTo>
    </w:p>
    <w:moveToRangeEnd w:id="138"/>
    <w:p w:rsidR="00944E73" w:rsidDel="00944E73" w:rsidRDefault="00944E73" w:rsidP="00944E73">
      <w:pPr>
        <w:rPr>
          <w:del w:id="146" w:author="oHqBhbwI2o8JWJEU" w:date="2019-06-20T18:23:00Z"/>
        </w:rPr>
        <w:pPrChange w:id="147" w:author="oHqBhbwI2o8JWJEU" w:date="2019-06-20T18:23:00Z">
          <w:pPr>
            <w:pStyle w:val="Listenabsatz"/>
            <w:numPr>
              <w:numId w:val="1"/>
            </w:numPr>
            <w:ind w:hanging="360"/>
          </w:pPr>
        </w:pPrChange>
      </w:pPr>
    </w:p>
    <w:p w:rsidR="00B01658" w:rsidRDefault="00B01658" w:rsidP="00B01658"/>
    <w:p w:rsidR="00B01658" w:rsidRDefault="00B01658" w:rsidP="00B01658">
      <w:r>
        <w:t xml:space="preserve">Unter </w:t>
      </w:r>
      <w:r w:rsidRPr="00E47A75">
        <w:rPr>
          <w:i/>
          <w:iCs/>
        </w:rPr>
        <w:t>Literature</w:t>
      </w:r>
      <w:r>
        <w:t>:</w:t>
      </w:r>
    </w:p>
    <w:p w:rsidR="00B01658" w:rsidDel="00944E73" w:rsidRDefault="00B01658" w:rsidP="00C61113">
      <w:pPr>
        <w:pStyle w:val="Listenabsatz"/>
        <w:numPr>
          <w:ilvl w:val="0"/>
          <w:numId w:val="1"/>
        </w:numPr>
        <w:rPr>
          <w:del w:id="148" w:author="oHqBhbwI2o8JWJEU" w:date="2019-06-20T18:23:00Z"/>
        </w:rPr>
      </w:pPr>
      <w:r>
        <w:t>Literature = literature</w:t>
      </w:r>
    </w:p>
    <w:p w:rsidR="00E47A75" w:rsidRDefault="00E47A75" w:rsidP="00E47A75">
      <w:pPr>
        <w:pStyle w:val="Listenabsatz"/>
        <w:numPr>
          <w:ilvl w:val="0"/>
          <w:numId w:val="1"/>
        </w:numPr>
        <w:pPrChange w:id="149" w:author="oHqBhbwI2o8JWJEU" w:date="2019-06-20T18:23:00Z">
          <w:pPr/>
        </w:pPrChange>
      </w:pPr>
    </w:p>
    <w:p w:rsidR="00E47A75" w:rsidDel="00944E73" w:rsidRDefault="00E47A75" w:rsidP="00E47A75">
      <w:pPr>
        <w:rPr>
          <w:del w:id="150" w:author="oHqBhbwI2o8JWJEU" w:date="2019-06-20T18:23:00Z"/>
        </w:rPr>
      </w:pPr>
      <w:del w:id="151" w:author="oHqBhbwI2o8JWJEU" w:date="2019-06-20T18:23:00Z">
        <w:r w:rsidDel="00944E73">
          <w:delText xml:space="preserve">Unter </w:delText>
        </w:r>
        <w:r w:rsidRPr="00E47A75" w:rsidDel="00944E73">
          <w:rPr>
            <w:i/>
            <w:iCs/>
          </w:rPr>
          <w:delText>Dating</w:delText>
        </w:r>
        <w:r w:rsidDel="00944E73">
          <w:delText>:</w:delText>
        </w:r>
      </w:del>
    </w:p>
    <w:p w:rsidR="00B01658" w:rsidDel="00944E73" w:rsidRDefault="00B01658" w:rsidP="00C61113">
      <w:pPr>
        <w:pStyle w:val="Listenabsatz"/>
        <w:numPr>
          <w:ilvl w:val="0"/>
          <w:numId w:val="1"/>
        </w:numPr>
        <w:rPr>
          <w:del w:id="152" w:author="oHqBhbwI2o8JWJEU" w:date="2019-06-20T18:23:00Z"/>
        </w:rPr>
      </w:pPr>
      <w:del w:id="153" w:author="oHqBhbwI2o8JWJEU" w:date="2019-06-20T18:23:00Z">
        <w:r w:rsidDel="00944E73">
          <w:delText xml:space="preserve">After </w:delText>
        </w:r>
        <w:r w:rsidR="00C61113" w:rsidDel="00944E73">
          <w:delText xml:space="preserve">Dynasty </w:delText>
        </w:r>
        <w:r w:rsidDel="00944E73">
          <w:delText>= dating</w:delText>
        </w:r>
      </w:del>
    </w:p>
    <w:p w:rsidR="00B01658" w:rsidDel="00944E73" w:rsidRDefault="00C61113" w:rsidP="00C61113">
      <w:pPr>
        <w:pStyle w:val="Listenabsatz"/>
        <w:numPr>
          <w:ilvl w:val="0"/>
          <w:numId w:val="1"/>
        </w:numPr>
        <w:rPr>
          <w:del w:id="154" w:author="oHqBhbwI2o8JWJEU" w:date="2019-06-20T18:23:00Z"/>
        </w:rPr>
      </w:pPr>
      <w:del w:id="155" w:author="oHqBhbwI2o8JWJEU" w:date="2019-06-20T18:23:00Z">
        <w:r w:rsidDel="00944E73">
          <w:delText xml:space="preserve">After king </w:delText>
        </w:r>
        <w:r w:rsidR="00B01658" w:rsidDel="00944E73">
          <w:delText>= kingdom</w:delText>
        </w:r>
      </w:del>
    </w:p>
    <w:p w:rsidR="00B01658" w:rsidDel="00944E73" w:rsidRDefault="00C61113" w:rsidP="00E47A75">
      <w:pPr>
        <w:pStyle w:val="Listenabsatz"/>
        <w:numPr>
          <w:ilvl w:val="0"/>
          <w:numId w:val="1"/>
        </w:numPr>
        <w:rPr>
          <w:del w:id="156" w:author="oHqBhbwI2o8JWJEU" w:date="2019-06-20T18:23:00Z"/>
        </w:rPr>
      </w:pPr>
      <w:del w:id="157" w:author="oHqBhbwI2o8JWJEU" w:date="2019-06-20T18:23:00Z">
        <w:r w:rsidDel="00944E73">
          <w:delText xml:space="preserve">After regnal years </w:delText>
        </w:r>
        <w:r w:rsidR="00B01658" w:rsidDel="00944E73">
          <w:delText>= period</w:delText>
        </w:r>
      </w:del>
    </w:p>
    <w:p w:rsidR="00E47A75" w:rsidRDefault="00E47A75" w:rsidP="00E47A75"/>
    <w:p w:rsidR="00E47A75" w:rsidRDefault="00E47A75" w:rsidP="00E47A75">
      <w:r>
        <w:t xml:space="preserve">Unter </w:t>
      </w:r>
      <w:r w:rsidRPr="00E47A75">
        <w:rPr>
          <w:i/>
          <w:iCs/>
        </w:rPr>
        <w:t>Related Persons</w:t>
      </w:r>
      <w:r>
        <w:t>:</w:t>
      </w:r>
    </w:p>
    <w:p w:rsidR="00E47A75" w:rsidRDefault="00C61113" w:rsidP="00C61113">
      <w:pPr>
        <w:pStyle w:val="Listenabsatz"/>
        <w:numPr>
          <w:ilvl w:val="0"/>
          <w:numId w:val="1"/>
        </w:numPr>
      </w:pPr>
      <w:r>
        <w:t>Alle persons, die mit dem Objekt relationiert sind</w:t>
      </w:r>
    </w:p>
    <w:p w:rsidR="00E47A75" w:rsidRDefault="00E47A75"/>
    <w:p w:rsidR="00E47A75" w:rsidRDefault="00C61113">
      <w:r>
        <w:t>Objects of</w:t>
      </w:r>
      <w:r>
        <w:rPr>
          <w:rStyle w:val="Funotenzeichen"/>
        </w:rPr>
        <w:footnoteReference w:id="3"/>
      </w:r>
      <w:r>
        <w:t xml:space="preserve"> the same type</w:t>
      </w:r>
    </w:p>
    <w:p w:rsidR="00E47A75" w:rsidRDefault="00C4370D" w:rsidP="00E47A75">
      <w:pPr>
        <w:pStyle w:val="Listenabsatz"/>
        <w:numPr>
          <w:ilvl w:val="0"/>
          <w:numId w:val="1"/>
        </w:numPr>
      </w:pPr>
      <w:r>
        <w:t xml:space="preserve">Diese scroll down </w:t>
      </w:r>
      <w:r w:rsidR="00FC63CC">
        <w:t>V</w:t>
      </w:r>
      <w:r>
        <w:t>ariante ist sehr gut</w:t>
      </w:r>
      <w:r w:rsidR="00BB4530">
        <w:t>, vielleicht kann man da nur den ersten Treffer anzeigen lassen. Aber das kann man auch nochmal schauen wenn es gelayoutet ist</w:t>
      </w:r>
    </w:p>
    <w:p w:rsidR="00C4370D" w:rsidRDefault="00C4370D" w:rsidP="00E47A75">
      <w:pPr>
        <w:pStyle w:val="Listenabsatz"/>
        <w:numPr>
          <w:ilvl w:val="0"/>
          <w:numId w:val="1"/>
        </w:numPr>
      </w:pPr>
      <w:r>
        <w:t>Dort würde ich folgende keys anzeigen (v.l.n.r.): ID – Object type – Object subtype – Provenance</w:t>
      </w:r>
    </w:p>
    <w:p w:rsidR="00FC63CC" w:rsidRDefault="00FC63CC" w:rsidP="00FC63CC"/>
    <w:p w:rsidR="00FC63CC" w:rsidRDefault="00FC63CC" w:rsidP="00FC63CC"/>
    <w:p w:rsidR="00FC63CC" w:rsidRDefault="00FC63CC" w:rsidP="00FC63CC">
      <w:r>
        <w:t xml:space="preserve">Die </w:t>
      </w:r>
      <w:r w:rsidRPr="00BB4530">
        <w:rPr>
          <w:i/>
          <w:iCs/>
        </w:rPr>
        <w:t>person name distribution for architectural element</w:t>
      </w:r>
      <w:r>
        <w:t xml:space="preserve"> ist nicht sehr </w:t>
      </w:r>
      <w:r w:rsidR="00BB4530">
        <w:t>a</w:t>
      </w:r>
      <w:r>
        <w:t>ussagekräftig</w:t>
      </w:r>
      <w:r w:rsidR="00BB4530">
        <w:t xml:space="preserve">, die würde ich bei objects weglassen. Die auswertung der einzelobjekttypen find ich grundsätzlich weniger relevant und würde derartige auswertungsgeschichte gerne der übersichtshalber gerne unter dem folgenden auslagern…. </w:t>
      </w:r>
    </w:p>
    <w:p w:rsidR="00FC63CC" w:rsidRDefault="00FC63CC" w:rsidP="00FC63CC"/>
    <w:p w:rsidR="00FC63CC" w:rsidRDefault="00FC63CC" w:rsidP="00FC63CC"/>
    <w:p w:rsidR="00FC63CC" w:rsidRDefault="003378F1" w:rsidP="003378F1">
      <w:pPr>
        <w:jc w:val="center"/>
      </w:pPr>
      <w:r>
        <w:t>RELATIONS</w:t>
      </w:r>
    </w:p>
    <w:p w:rsidR="00FC63CC" w:rsidRDefault="00FC63CC" w:rsidP="00FC63CC"/>
    <w:p w:rsidR="004F3836" w:rsidRDefault="00BB4530" w:rsidP="00FC63CC">
      <w:r>
        <w:lastRenderedPageBreak/>
        <w:t>… w</w:t>
      </w:r>
      <w:r w:rsidR="00FC63CC">
        <w:t>eitere Kombinationsabfragen</w:t>
      </w:r>
    </w:p>
    <w:p w:rsidR="00FC63CC" w:rsidRDefault="004F3836" w:rsidP="004F3836">
      <w:pPr>
        <w:pStyle w:val="Listenabsatz"/>
        <w:numPr>
          <w:ilvl w:val="0"/>
          <w:numId w:val="1"/>
        </w:numPr>
      </w:pPr>
      <w:r>
        <w:t xml:space="preserve">Würden unter dem Reiter </w:t>
      </w:r>
      <w:r w:rsidR="00FC63CC" w:rsidRPr="004F3836">
        <w:rPr>
          <w:i/>
          <w:iCs/>
        </w:rPr>
        <w:t>Relations</w:t>
      </w:r>
      <w:r>
        <w:rPr>
          <w:rStyle w:val="Funotenzeichen"/>
          <w:i/>
          <w:iCs/>
        </w:rPr>
        <w:footnoteReference w:id="4"/>
      </w:r>
      <w:r w:rsidR="00FC63CC">
        <w:t xml:space="preserve"> (an der </w:t>
      </w:r>
      <w:r w:rsidR="003378F1">
        <w:t>S</w:t>
      </w:r>
      <w:r w:rsidR="00FC63CC">
        <w:t xml:space="preserve">eitenanzeige) </w:t>
      </w:r>
      <w:r>
        <w:t>sortiert werden</w:t>
      </w:r>
    </w:p>
    <w:p w:rsidR="004F3836" w:rsidRDefault="004F3836" w:rsidP="004F3836">
      <w:pPr>
        <w:pStyle w:val="Listenabsatz"/>
        <w:numPr>
          <w:ilvl w:val="0"/>
          <w:numId w:val="1"/>
        </w:numPr>
      </w:pPr>
      <w:r>
        <w:t>Hier würde ich unterscheiden in die folgenden Unterkategorien</w:t>
      </w:r>
    </w:p>
    <w:p w:rsidR="003378F1" w:rsidRDefault="003378F1" w:rsidP="004F3836">
      <w:pPr>
        <w:pStyle w:val="Listenabsatz"/>
        <w:numPr>
          <w:ilvl w:val="0"/>
          <w:numId w:val="1"/>
        </w:numPr>
      </w:pPr>
      <w:r>
        <w:t>Einige Kombinationsabfragen erscheinen mehr oder weniger in verschiedenen Kategorien, ich halte es aber für sehr benutzerfreundlich</w:t>
      </w:r>
    </w:p>
    <w:p w:rsidR="004F3836" w:rsidRDefault="004F3836" w:rsidP="003378F1">
      <w:pPr>
        <w:pStyle w:val="Listenabsatz"/>
      </w:pPr>
    </w:p>
    <w:p w:rsidR="00AD1D7A" w:rsidRDefault="00AD1D7A" w:rsidP="00FC63CC">
      <w:r>
        <w:t>Object</w:t>
      </w:r>
      <w:r w:rsidR="004F3836">
        <w:t>s</w:t>
      </w:r>
    </w:p>
    <w:p w:rsidR="004F3836" w:rsidRDefault="004F3836" w:rsidP="004F3836">
      <w:pPr>
        <w:pStyle w:val="Listenabsatz"/>
        <w:numPr>
          <w:ilvl w:val="0"/>
          <w:numId w:val="1"/>
        </w:numPr>
      </w:pPr>
      <w:r>
        <w:t xml:space="preserve">Verteilung </w:t>
      </w:r>
      <w:r w:rsidR="00A142D8">
        <w:t xml:space="preserve">nach </w:t>
      </w:r>
      <w:r>
        <w:t xml:space="preserve">object_type, object_subtype und </w:t>
      </w:r>
      <w:r w:rsidR="00A142D8">
        <w:t xml:space="preserve">object_subtype_other </w:t>
      </w:r>
    </w:p>
    <w:p w:rsidR="00A142D8" w:rsidRDefault="00A142D8" w:rsidP="00A142D8">
      <w:pPr>
        <w:pStyle w:val="Listenabsatz"/>
        <w:numPr>
          <w:ilvl w:val="0"/>
          <w:numId w:val="1"/>
        </w:numPr>
      </w:pPr>
      <w:r>
        <w:t>Verteilung nach object_type of provenances</w:t>
      </w:r>
    </w:p>
    <w:p w:rsidR="00A142D8" w:rsidRDefault="00A142D8" w:rsidP="004F3836">
      <w:pPr>
        <w:pStyle w:val="Listenabsatz"/>
        <w:numPr>
          <w:ilvl w:val="0"/>
          <w:numId w:val="1"/>
        </w:numPr>
      </w:pPr>
      <w:r>
        <w:t xml:space="preserve">Verteilung nach datierung (über keys </w:t>
      </w:r>
      <w:r w:rsidRPr="00A142D8">
        <w:rPr>
          <w:i/>
          <w:iCs/>
        </w:rPr>
        <w:t>dating</w:t>
      </w:r>
      <w:r>
        <w:t xml:space="preserve"> &amp; </w:t>
      </w:r>
      <w:r w:rsidRPr="00A142D8">
        <w:rPr>
          <w:i/>
          <w:iCs/>
        </w:rPr>
        <w:t>kingdom</w:t>
      </w:r>
      <w:r>
        <w:t>)</w:t>
      </w:r>
    </w:p>
    <w:p w:rsidR="00A142D8" w:rsidRDefault="00A142D8" w:rsidP="00A142D8"/>
    <w:p w:rsidR="00AD1D7A" w:rsidRDefault="00AD1D7A" w:rsidP="00FC63CC">
      <w:r>
        <w:t>Titles</w:t>
      </w:r>
    </w:p>
    <w:p w:rsidR="00A142D8" w:rsidRDefault="00A142D8" w:rsidP="00A142D8">
      <w:pPr>
        <w:pStyle w:val="Listenabsatz"/>
        <w:numPr>
          <w:ilvl w:val="0"/>
          <w:numId w:val="1"/>
        </w:numPr>
      </w:pPr>
      <w:r>
        <w:t xml:space="preserve">Verteilung der Titel </w:t>
      </w:r>
      <w:r w:rsidR="00BB4530">
        <w:t>nach</w:t>
      </w:r>
      <w:r>
        <w:t xml:space="preserve"> provenances (muss über titles</w:t>
      </w:r>
      <w:r>
        <w:sym w:font="Wingdings" w:char="F0E0"/>
      </w:r>
      <w:r>
        <w:t>persons</w:t>
      </w:r>
      <w:r>
        <w:sym w:font="Wingdings" w:char="F0E0"/>
      </w:r>
      <w:r>
        <w:t xml:space="preserve"> objects erfolgen, da Titel nicht an provenances gebunden sind)</w:t>
      </w:r>
    </w:p>
    <w:p w:rsidR="00A142D8" w:rsidRDefault="00A142D8" w:rsidP="00A142D8">
      <w:pPr>
        <w:pStyle w:val="Listenabsatz"/>
        <w:numPr>
          <w:ilvl w:val="0"/>
          <w:numId w:val="1"/>
        </w:numPr>
      </w:pPr>
      <w:r>
        <w:t>Verteilung der job groups (über den key field 2 &amp; field 3 in titles) gemäß provenance (muss über titles</w:t>
      </w:r>
      <w:r>
        <w:sym w:font="Wingdings" w:char="F0E0"/>
      </w:r>
      <w:r>
        <w:t>persons</w:t>
      </w:r>
      <w:r>
        <w:sym w:font="Wingdings" w:char="F0E0"/>
      </w:r>
      <w:r>
        <w:t xml:space="preserve"> objects erfolgen)</w:t>
      </w:r>
    </w:p>
    <w:p w:rsidR="00A142D8" w:rsidRDefault="00A142D8" w:rsidP="00A142D8">
      <w:pPr>
        <w:pStyle w:val="Listenabsatz"/>
        <w:numPr>
          <w:ilvl w:val="0"/>
          <w:numId w:val="1"/>
        </w:numPr>
      </w:pPr>
      <w:r>
        <w:t>Verteilung der job groups (über den key field2 &amp; field3 in titles) gemäß datierung (muss über titles</w:t>
      </w:r>
      <w:r>
        <w:sym w:font="Wingdings" w:char="F0E0"/>
      </w:r>
      <w:r>
        <w:t>persons erfolgen)</w:t>
      </w:r>
    </w:p>
    <w:p w:rsidR="00A142D8" w:rsidRDefault="00A142D8" w:rsidP="00A142D8">
      <w:pPr>
        <w:pStyle w:val="Listenabsatz"/>
        <w:numPr>
          <w:ilvl w:val="0"/>
          <w:numId w:val="1"/>
        </w:numPr>
      </w:pPr>
      <w:r>
        <w:t>Verteilung der Titel nach Gender (über key field4 in titles)</w:t>
      </w:r>
    </w:p>
    <w:p w:rsidR="00A142D8" w:rsidRDefault="00A142D8" w:rsidP="00A142D8">
      <w:pPr>
        <w:pStyle w:val="Listenabsatz"/>
      </w:pPr>
    </w:p>
    <w:p w:rsidR="00AD1D7A" w:rsidRDefault="00AD1D7A" w:rsidP="00FC63CC">
      <w:r>
        <w:t>Names</w:t>
      </w:r>
    </w:p>
    <w:p w:rsidR="00A142D8" w:rsidRDefault="00A142D8" w:rsidP="00A142D8">
      <w:pPr>
        <w:pStyle w:val="Listenabsatz"/>
        <w:numPr>
          <w:ilvl w:val="0"/>
          <w:numId w:val="1"/>
        </w:numPr>
      </w:pPr>
      <w:r>
        <w:t>Verteilung von Personenenamen nach Datierung</w:t>
      </w:r>
    </w:p>
    <w:p w:rsidR="00A142D8" w:rsidRDefault="00A142D8" w:rsidP="00A142D8">
      <w:pPr>
        <w:pStyle w:val="Listenabsatz"/>
        <w:numPr>
          <w:ilvl w:val="0"/>
          <w:numId w:val="1"/>
        </w:numPr>
      </w:pPr>
      <w:r>
        <w:t xml:space="preserve">Verteilung nach gender (über key </w:t>
      </w:r>
      <w:r w:rsidRPr="00A142D8">
        <w:rPr>
          <w:i/>
          <w:iCs/>
        </w:rPr>
        <w:t>gender</w:t>
      </w:r>
      <w:r>
        <w:t>)</w:t>
      </w:r>
    </w:p>
    <w:p w:rsidR="00A142D8" w:rsidRDefault="00A142D8" w:rsidP="00A142D8">
      <w:pPr>
        <w:pStyle w:val="Listenabsatz"/>
      </w:pPr>
    </w:p>
    <w:p w:rsidR="00AD1D7A" w:rsidRDefault="00AD1D7A" w:rsidP="00FC63CC">
      <w:r>
        <w:t>Gods</w:t>
      </w:r>
      <w:r w:rsidR="00A142D8">
        <w:t xml:space="preserve"> and other authorities</w:t>
      </w:r>
    </w:p>
    <w:p w:rsidR="00A142D8" w:rsidRDefault="00A142D8" w:rsidP="00A142D8">
      <w:pPr>
        <w:pStyle w:val="Listenabsatz"/>
        <w:numPr>
          <w:ilvl w:val="0"/>
          <w:numId w:val="1"/>
        </w:numPr>
      </w:pPr>
      <w:r>
        <w:t xml:space="preserve">Verteilung der Götter </w:t>
      </w:r>
      <w:r w:rsidR="003378F1">
        <w:t xml:space="preserve">nach provenances </w:t>
      </w:r>
      <w:r>
        <w:t xml:space="preserve">(über den key gott_kult in titles tabelle) </w:t>
      </w:r>
    </w:p>
    <w:p w:rsidR="00A142D8" w:rsidRDefault="00A142D8" w:rsidP="00A142D8">
      <w:pPr>
        <w:pStyle w:val="Listenabsatz"/>
        <w:numPr>
          <w:ilvl w:val="0"/>
          <w:numId w:val="1"/>
        </w:numPr>
      </w:pPr>
      <w:r>
        <w:t xml:space="preserve">Verteilung der Götter nach Datierung (muss über titles </w:t>
      </w:r>
      <w:r>
        <w:sym w:font="Wingdings" w:char="F0E0"/>
      </w:r>
      <w:r>
        <w:t xml:space="preserve"> persons erfolgen, da Titel nicht an </w:t>
      </w:r>
      <w:r w:rsidR="003378F1">
        <w:t>D</w:t>
      </w:r>
      <w:r>
        <w:t>atierungen geknüpft sind)</w:t>
      </w:r>
    </w:p>
    <w:p w:rsidR="003378F1" w:rsidRDefault="00A142D8" w:rsidP="003378F1">
      <w:pPr>
        <w:pStyle w:val="Listenabsatz"/>
        <w:numPr>
          <w:ilvl w:val="0"/>
          <w:numId w:val="1"/>
        </w:numPr>
      </w:pPr>
      <w:r>
        <w:t>Verteilung Götter nach job groups (über die kombination der keys gott_kult gegen field2)</w:t>
      </w:r>
    </w:p>
    <w:p w:rsidR="00AD1D7A" w:rsidRDefault="00AD1D7A" w:rsidP="00FC63CC"/>
    <w:p w:rsidR="00AD1D7A" w:rsidRDefault="00251974" w:rsidP="00FC63CC">
      <w:r>
        <w:t>Provenances</w:t>
      </w:r>
    </w:p>
    <w:p w:rsidR="00AD1D7A" w:rsidRDefault="003378F1" w:rsidP="003378F1">
      <w:pPr>
        <w:pStyle w:val="Listenabsatz"/>
        <w:numPr>
          <w:ilvl w:val="0"/>
          <w:numId w:val="1"/>
        </w:numPr>
      </w:pPr>
      <w:r>
        <w:t xml:space="preserve">Verteilung nach </w:t>
      </w:r>
      <w:r w:rsidR="00251974">
        <w:t>provenances</w:t>
      </w:r>
      <w:r>
        <w:t xml:space="preserve"> (über key </w:t>
      </w:r>
      <w:r>
        <w:rPr>
          <w:i/>
          <w:iCs/>
        </w:rPr>
        <w:t>object_provenance &amp; object_provenance_reconstructed in objects</w:t>
      </w:r>
      <w:r>
        <w:t>)</w:t>
      </w:r>
    </w:p>
    <w:p w:rsidR="00AD1D7A" w:rsidRDefault="003378F1" w:rsidP="003378F1">
      <w:pPr>
        <w:pStyle w:val="Listenabsatz"/>
        <w:numPr>
          <w:ilvl w:val="0"/>
          <w:numId w:val="1"/>
        </w:numPr>
      </w:pPr>
      <w:r>
        <w:t>Verteilung der Titel nach provenances (muss über titles</w:t>
      </w:r>
      <w:r>
        <w:sym w:font="Wingdings" w:char="F0E0"/>
      </w:r>
      <w:r>
        <w:t>persons</w:t>
      </w:r>
      <w:r>
        <w:sym w:font="Wingdings" w:char="F0E0"/>
      </w:r>
      <w:r>
        <w:t xml:space="preserve"> objects erfolgen, da Titel nicht an provenances gebunden sind)</w:t>
      </w:r>
    </w:p>
    <w:p w:rsidR="00251974" w:rsidRDefault="00251974" w:rsidP="00251974"/>
    <w:p w:rsidR="00251974" w:rsidRDefault="00251974" w:rsidP="00251974">
      <w:r>
        <w:t>Locations</w:t>
      </w:r>
    </w:p>
    <w:p w:rsidR="00251974" w:rsidRDefault="00251974" w:rsidP="00251974">
      <w:pPr>
        <w:pStyle w:val="Listenabsatz"/>
        <w:numPr>
          <w:ilvl w:val="0"/>
          <w:numId w:val="1"/>
        </w:numPr>
      </w:pPr>
      <w:r>
        <w:t>Verteilung nach locations (über key object_location)</w:t>
      </w:r>
    </w:p>
    <w:p w:rsidR="003378F1" w:rsidRDefault="003378F1" w:rsidP="003378F1"/>
    <w:p w:rsidR="003378F1" w:rsidRDefault="003378F1" w:rsidP="003378F1">
      <w:r>
        <w:t>Dating</w:t>
      </w:r>
    </w:p>
    <w:p w:rsidR="003378F1" w:rsidRDefault="003378F1" w:rsidP="003378F1">
      <w:pPr>
        <w:pStyle w:val="Listenabsatz"/>
        <w:numPr>
          <w:ilvl w:val="0"/>
          <w:numId w:val="1"/>
        </w:numPr>
      </w:pPr>
      <w:r>
        <w:t xml:space="preserve">Verteilung nach Dynasty (key </w:t>
      </w:r>
      <w:r w:rsidRPr="003378F1">
        <w:rPr>
          <w:i/>
          <w:iCs/>
        </w:rPr>
        <w:t>dating</w:t>
      </w:r>
      <w:r>
        <w:t>)</w:t>
      </w:r>
    </w:p>
    <w:p w:rsidR="003378F1" w:rsidRPr="003378F1" w:rsidRDefault="003378F1" w:rsidP="003378F1">
      <w:pPr>
        <w:pStyle w:val="Listenabsatz"/>
        <w:numPr>
          <w:ilvl w:val="0"/>
          <w:numId w:val="1"/>
        </w:numPr>
      </w:pPr>
      <w:r>
        <w:t xml:space="preserve">Verteilung nach king (key </w:t>
      </w:r>
      <w:r w:rsidRPr="003378F1">
        <w:rPr>
          <w:i/>
          <w:iCs/>
        </w:rPr>
        <w:t>king</w:t>
      </w:r>
      <w:r>
        <w:rPr>
          <w:i/>
          <w:iCs/>
        </w:rPr>
        <w:t>dom)</w:t>
      </w:r>
    </w:p>
    <w:p w:rsidR="003378F1" w:rsidRDefault="003378F1" w:rsidP="003378F1">
      <w:pPr>
        <w:pStyle w:val="Listenabsatz"/>
        <w:numPr>
          <w:ilvl w:val="0"/>
          <w:numId w:val="1"/>
        </w:numPr>
      </w:pPr>
      <w:r w:rsidRPr="003378F1">
        <w:t>Verteilung nach regnal years (key</w:t>
      </w:r>
      <w:r>
        <w:rPr>
          <w:i/>
          <w:iCs/>
        </w:rPr>
        <w:t xml:space="preserve"> period</w:t>
      </w:r>
      <w:r w:rsidRPr="003378F1">
        <w:t>)</w:t>
      </w:r>
    </w:p>
    <w:p w:rsidR="00FC63CC" w:rsidRDefault="00FC63CC" w:rsidP="00FC63CC"/>
    <w:p w:rsidR="00C4370D" w:rsidRDefault="00C4370D" w:rsidP="00C4370D"/>
    <w:sectPr w:rsidR="00C4370D" w:rsidSect="0052165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00A" w:rsidRDefault="00F0100A" w:rsidP="00030F54">
      <w:r>
        <w:separator/>
      </w:r>
    </w:p>
  </w:endnote>
  <w:endnote w:type="continuationSeparator" w:id="0">
    <w:p w:rsidR="00F0100A" w:rsidRDefault="00F0100A" w:rsidP="00030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00A" w:rsidRDefault="00F0100A" w:rsidP="00030F54">
      <w:r>
        <w:separator/>
      </w:r>
    </w:p>
  </w:footnote>
  <w:footnote w:type="continuationSeparator" w:id="0">
    <w:p w:rsidR="00F0100A" w:rsidRDefault="00F0100A" w:rsidP="00030F54">
      <w:r>
        <w:continuationSeparator/>
      </w:r>
    </w:p>
  </w:footnote>
  <w:footnote w:id="1">
    <w:p w:rsidR="00BB4530" w:rsidRDefault="00BB4530" w:rsidP="00BB4530">
      <w:pPr>
        <w:pStyle w:val="Funotentext"/>
      </w:pPr>
      <w:r>
        <w:rPr>
          <w:rStyle w:val="Funotenzeichen"/>
        </w:rPr>
        <w:footnoteRef/>
      </w:r>
      <w:r>
        <w:t xml:space="preserve"> Da steht bislang </w:t>
      </w:r>
      <w:r w:rsidRPr="00C61113">
        <w:rPr>
          <w:i/>
          <w:iCs/>
        </w:rPr>
        <w:t>with same type</w:t>
      </w:r>
      <w:r>
        <w:t xml:space="preserve">. Aber ich glaube </w:t>
      </w:r>
      <w:r w:rsidRPr="00C61113">
        <w:rPr>
          <w:i/>
          <w:iCs/>
        </w:rPr>
        <w:t>of</w:t>
      </w:r>
      <w:r>
        <w:t xml:space="preserve"> ist besser</w:t>
      </w:r>
    </w:p>
  </w:footnote>
  <w:footnote w:id="2">
    <w:p w:rsidR="00030F54" w:rsidRDefault="00030F54">
      <w:pPr>
        <w:pStyle w:val="Funotentext"/>
      </w:pPr>
      <w:r>
        <w:rPr>
          <w:rStyle w:val="Funotenzeichen"/>
        </w:rPr>
        <w:footnoteRef/>
      </w:r>
      <w:r>
        <w:t xml:space="preserve"> Vielleicht ist es besser das so zu machen, also den key </w:t>
      </w:r>
      <w:r w:rsidRPr="00030F54">
        <w:rPr>
          <w:i/>
          <w:iCs/>
        </w:rPr>
        <w:t>measurements_units</w:t>
      </w:r>
      <w:r>
        <w:t xml:space="preserve"> anzuzeigen, weil der ann überall cm steht, obwohl es keine Daten zur Größe eines Objekts gibt.</w:t>
      </w:r>
    </w:p>
  </w:footnote>
  <w:footnote w:id="3">
    <w:p w:rsidR="00C61113" w:rsidRDefault="00C61113">
      <w:pPr>
        <w:pStyle w:val="Funotentext"/>
      </w:pPr>
      <w:r>
        <w:rPr>
          <w:rStyle w:val="Funotenzeichen"/>
        </w:rPr>
        <w:footnoteRef/>
      </w:r>
      <w:r>
        <w:t xml:space="preserve"> Da steht bislang </w:t>
      </w:r>
      <w:r w:rsidRPr="00C61113">
        <w:rPr>
          <w:i/>
          <w:iCs/>
        </w:rPr>
        <w:t>with same type</w:t>
      </w:r>
      <w:r>
        <w:t xml:space="preserve">. Aber ich glaube </w:t>
      </w:r>
      <w:r w:rsidRPr="00C61113">
        <w:rPr>
          <w:i/>
          <w:iCs/>
        </w:rPr>
        <w:t>of</w:t>
      </w:r>
      <w:r>
        <w:t xml:space="preserve"> ist besser</w:t>
      </w:r>
    </w:p>
  </w:footnote>
  <w:footnote w:id="4">
    <w:p w:rsidR="004F3836" w:rsidRDefault="004F3836">
      <w:pPr>
        <w:pStyle w:val="Funotentext"/>
      </w:pPr>
      <w:r>
        <w:rPr>
          <w:rStyle w:val="Funotenzeichen"/>
        </w:rPr>
        <w:footnoteRef/>
      </w:r>
      <w:r>
        <w:t xml:space="preserve"> Würde ich umbenennen in analyses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606B"/>
    <w:multiLevelType w:val="hybridMultilevel"/>
    <w:tmpl w:val="A83EF184"/>
    <w:lvl w:ilvl="0" w:tplc="423A071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93A"/>
    <w:multiLevelType w:val="hybridMultilevel"/>
    <w:tmpl w:val="16E81E18"/>
    <w:lvl w:ilvl="0" w:tplc="8C180F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F4D80"/>
    <w:multiLevelType w:val="hybridMultilevel"/>
    <w:tmpl w:val="3BDE3FA8"/>
    <w:lvl w:ilvl="0" w:tplc="1BCEFBD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HqBhbwI2o8JWJEU">
    <w15:presenceInfo w15:providerId="AD" w15:userId="S::ohqbhbwi2o8jwjeu@microsoft.pseudonym.fu-berlin.de::a5ee1ddd-55cd-4d22-9503-c875122c84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75"/>
    <w:rsid w:val="0001442B"/>
    <w:rsid w:val="00030F54"/>
    <w:rsid w:val="000439C4"/>
    <w:rsid w:val="0004471D"/>
    <w:rsid w:val="00051F87"/>
    <w:rsid w:val="00053559"/>
    <w:rsid w:val="000D63D7"/>
    <w:rsid w:val="000E61D8"/>
    <w:rsid w:val="000F7898"/>
    <w:rsid w:val="00103BCB"/>
    <w:rsid w:val="00104E5A"/>
    <w:rsid w:val="00161861"/>
    <w:rsid w:val="00170F30"/>
    <w:rsid w:val="00175A3A"/>
    <w:rsid w:val="001A0700"/>
    <w:rsid w:val="001A7A90"/>
    <w:rsid w:val="001D191C"/>
    <w:rsid w:val="00230BCE"/>
    <w:rsid w:val="00251974"/>
    <w:rsid w:val="002B29B6"/>
    <w:rsid w:val="002D1CB8"/>
    <w:rsid w:val="00321F96"/>
    <w:rsid w:val="003378F1"/>
    <w:rsid w:val="003548FC"/>
    <w:rsid w:val="003932DB"/>
    <w:rsid w:val="0043247A"/>
    <w:rsid w:val="00473EB8"/>
    <w:rsid w:val="00477EFE"/>
    <w:rsid w:val="00486924"/>
    <w:rsid w:val="00495054"/>
    <w:rsid w:val="004F3836"/>
    <w:rsid w:val="0050663C"/>
    <w:rsid w:val="00521658"/>
    <w:rsid w:val="005243C6"/>
    <w:rsid w:val="005707D4"/>
    <w:rsid w:val="0058618F"/>
    <w:rsid w:val="0059276D"/>
    <w:rsid w:val="005C3848"/>
    <w:rsid w:val="005D112E"/>
    <w:rsid w:val="005D2F1A"/>
    <w:rsid w:val="00666920"/>
    <w:rsid w:val="006759C0"/>
    <w:rsid w:val="0069259F"/>
    <w:rsid w:val="006B185F"/>
    <w:rsid w:val="006C5D6B"/>
    <w:rsid w:val="00700D19"/>
    <w:rsid w:val="00710B97"/>
    <w:rsid w:val="007378DA"/>
    <w:rsid w:val="00765DA3"/>
    <w:rsid w:val="0077253D"/>
    <w:rsid w:val="00784DE4"/>
    <w:rsid w:val="00814B25"/>
    <w:rsid w:val="008474FB"/>
    <w:rsid w:val="00864C4A"/>
    <w:rsid w:val="008A3AB4"/>
    <w:rsid w:val="008C1606"/>
    <w:rsid w:val="008C770A"/>
    <w:rsid w:val="008D6212"/>
    <w:rsid w:val="00913B3C"/>
    <w:rsid w:val="009214E0"/>
    <w:rsid w:val="00933F1B"/>
    <w:rsid w:val="00944E73"/>
    <w:rsid w:val="0096311E"/>
    <w:rsid w:val="0099138D"/>
    <w:rsid w:val="009C355F"/>
    <w:rsid w:val="009C3F7E"/>
    <w:rsid w:val="00A142D8"/>
    <w:rsid w:val="00A4264F"/>
    <w:rsid w:val="00A726EA"/>
    <w:rsid w:val="00A771BF"/>
    <w:rsid w:val="00AB646A"/>
    <w:rsid w:val="00AD1D7A"/>
    <w:rsid w:val="00AE748D"/>
    <w:rsid w:val="00B01658"/>
    <w:rsid w:val="00B01C44"/>
    <w:rsid w:val="00B20037"/>
    <w:rsid w:val="00B85CBC"/>
    <w:rsid w:val="00BB4530"/>
    <w:rsid w:val="00BD6F0C"/>
    <w:rsid w:val="00BF3C75"/>
    <w:rsid w:val="00BF5263"/>
    <w:rsid w:val="00C03DA8"/>
    <w:rsid w:val="00C11F49"/>
    <w:rsid w:val="00C20B84"/>
    <w:rsid w:val="00C4370D"/>
    <w:rsid w:val="00C61113"/>
    <w:rsid w:val="00C872A1"/>
    <w:rsid w:val="00CA2B57"/>
    <w:rsid w:val="00CF7F39"/>
    <w:rsid w:val="00D33A50"/>
    <w:rsid w:val="00D646C7"/>
    <w:rsid w:val="00D75C26"/>
    <w:rsid w:val="00D86B11"/>
    <w:rsid w:val="00D877FC"/>
    <w:rsid w:val="00DA7BA2"/>
    <w:rsid w:val="00DD1196"/>
    <w:rsid w:val="00E17C6C"/>
    <w:rsid w:val="00E255E9"/>
    <w:rsid w:val="00E47A75"/>
    <w:rsid w:val="00E83D17"/>
    <w:rsid w:val="00E96700"/>
    <w:rsid w:val="00E9700A"/>
    <w:rsid w:val="00EA02DE"/>
    <w:rsid w:val="00EE2319"/>
    <w:rsid w:val="00EF251E"/>
    <w:rsid w:val="00F0100A"/>
    <w:rsid w:val="00F147F3"/>
    <w:rsid w:val="00F20C29"/>
    <w:rsid w:val="00F51B94"/>
    <w:rsid w:val="00F801DD"/>
    <w:rsid w:val="00F944CC"/>
    <w:rsid w:val="00FC3730"/>
    <w:rsid w:val="00FC63CC"/>
    <w:rsid w:val="00FE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6FED6F"/>
  <w15:chartTrackingRefBased/>
  <w15:docId w15:val="{A2457FD5-A2E6-764F-8253-E722C386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7A75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7A75"/>
    <w:rPr>
      <w:rFonts w:ascii="Times New Roman" w:hAnsi="Times New Roman" w:cs="Times New Roman"/>
      <w:sz w:val="18"/>
      <w:szCs w:val="18"/>
    </w:rPr>
  </w:style>
  <w:style w:type="paragraph" w:styleId="Listenabsatz">
    <w:name w:val="List Paragraph"/>
    <w:basedOn w:val="Standard"/>
    <w:uiPriority w:val="34"/>
    <w:qFormat/>
    <w:rsid w:val="00E47A75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30F54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0F5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30F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4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9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4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2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2009</Words>
  <Characters>4019</Characters>
  <Application>Microsoft Office Word</Application>
  <DocSecurity>0</DocSecurity>
  <Lines>2009</Lines>
  <Paragraphs>2009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oHqBhbwI2o8JWJEU</dc:creator>
  <cp:keywords/>
  <dc:description/>
  <cp:lastModifiedBy>oHqBhbwI2o8JWJEU</cp:lastModifiedBy>
  <cp:revision>3</cp:revision>
  <dcterms:created xsi:type="dcterms:W3CDTF">2019-06-12T11:42:00Z</dcterms:created>
  <dcterms:modified xsi:type="dcterms:W3CDTF">2019-06-20T16:52:00Z</dcterms:modified>
</cp:coreProperties>
</file>